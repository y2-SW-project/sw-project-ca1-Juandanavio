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3150" w14:textId="447CD764" w:rsidR="009D4F17" w:rsidRDefault="00C20A69" w:rsidP="00C04561">
      <w:pPr>
        <w:spacing w:after="0" w:line="550" w:lineRule="exact"/>
        <w:ind w:right="-20"/>
        <w:jc w:val="center"/>
        <w:rPr>
          <w:rFonts w:ascii="Times New Roman" w:eastAsia="Times New Roman" w:hAnsi="Times New Roman" w:cs="Times New Roman"/>
          <w:sz w:val="48"/>
          <w:szCs w:val="48"/>
        </w:rPr>
      </w:pPr>
      <w:r>
        <w:rPr>
          <w:rFonts w:ascii="Times New Roman" w:eastAsia="Times New Roman" w:hAnsi="Times New Roman" w:cs="Times New Roman"/>
          <w:b/>
          <w:bCs/>
          <w:position w:val="-1"/>
          <w:sz w:val="48"/>
          <w:szCs w:val="48"/>
        </w:rPr>
        <w:t xml:space="preserve">Feasibility Study </w:t>
      </w:r>
      <w:r w:rsidR="005E1EC9">
        <w:rPr>
          <w:rFonts w:ascii="Times New Roman" w:eastAsia="Times New Roman" w:hAnsi="Times New Roman" w:cs="Times New Roman"/>
          <w:b/>
          <w:bCs/>
          <w:position w:val="-1"/>
          <w:sz w:val="48"/>
          <w:szCs w:val="48"/>
        </w:rPr>
        <w:t>W</w:t>
      </w:r>
      <w:r>
        <w:rPr>
          <w:rFonts w:ascii="Times New Roman" w:eastAsia="Times New Roman" w:hAnsi="Times New Roman" w:cs="Times New Roman"/>
          <w:b/>
          <w:bCs/>
          <w:position w:val="-1"/>
          <w:sz w:val="48"/>
          <w:szCs w:val="48"/>
        </w:rPr>
        <w:t>orksheet</w:t>
      </w:r>
    </w:p>
    <w:p w14:paraId="131380D7" w14:textId="77777777" w:rsidR="009D4F17" w:rsidRDefault="009D4F17">
      <w:pPr>
        <w:spacing w:before="9" w:after="0" w:line="160" w:lineRule="exact"/>
        <w:rPr>
          <w:sz w:val="16"/>
          <w:szCs w:val="16"/>
        </w:rPr>
      </w:pPr>
    </w:p>
    <w:p w14:paraId="6E42631D" w14:textId="77777777" w:rsidR="009D4F17" w:rsidRDefault="009D4F17">
      <w:pPr>
        <w:spacing w:after="0" w:line="200" w:lineRule="exact"/>
        <w:rPr>
          <w:sz w:val="20"/>
          <w:szCs w:val="20"/>
        </w:rPr>
      </w:pPr>
    </w:p>
    <w:p w14:paraId="03E14A6C" w14:textId="77777777" w:rsidR="009D4F17" w:rsidRDefault="00C20A69">
      <w:pPr>
        <w:spacing w:after="0" w:line="240" w:lineRule="auto"/>
        <w:ind w:left="108"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Step 1 – Idea Exploration, Identification and Assessment</w:t>
      </w:r>
    </w:p>
    <w:p w14:paraId="74F0C083" w14:textId="77777777" w:rsidR="009D4F17" w:rsidRDefault="009D4F17">
      <w:pPr>
        <w:spacing w:before="14" w:after="0" w:line="260" w:lineRule="exact"/>
        <w:rPr>
          <w:sz w:val="26"/>
          <w:szCs w:val="26"/>
        </w:rPr>
      </w:pPr>
    </w:p>
    <w:p w14:paraId="53165308" w14:textId="77777777" w:rsidR="009D4F17" w:rsidRPr="00FF7029" w:rsidRDefault="00C20A69">
      <w:pPr>
        <w:spacing w:after="0" w:line="239" w:lineRule="auto"/>
        <w:ind w:left="108" w:right="123"/>
        <w:rPr>
          <w:rFonts w:ascii="Times New Roman" w:eastAsia="Times New Roman" w:hAnsi="Times New Roman" w:cs="Times New Roman"/>
        </w:rPr>
      </w:pPr>
      <w:r>
        <w:rPr>
          <w:rFonts w:ascii="Times New Roman" w:eastAsia="Times New Roman" w:hAnsi="Times New Roman" w:cs="Times New Roman"/>
          <w:sz w:val="28"/>
          <w:szCs w:val="28"/>
        </w:rPr>
        <w:t>Describe</w:t>
      </w:r>
      <w:r>
        <w:rPr>
          <w:rFonts w:ascii="Times New Roman" w:eastAsia="Times New Roman" w:hAnsi="Times New Roman" w:cs="Times New Roman"/>
          <w:spacing w:val="-10"/>
          <w:sz w:val="28"/>
          <w:szCs w:val="28"/>
        </w:rPr>
        <w:t xml:space="preserve"> </w:t>
      </w:r>
      <w:r w:rsidR="005E1EC9">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business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idea</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concept</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4"/>
          <w:szCs w:val="24"/>
        </w:rPr>
        <w:t>(</w:t>
      </w:r>
      <w:r w:rsidRPr="00FF7029">
        <w:rPr>
          <w:rFonts w:ascii="Times New Roman" w:eastAsia="Times New Roman" w:hAnsi="Times New Roman" w:cs="Times New Roman"/>
        </w:rPr>
        <w:t>filling an unmet need in the marketplace with a new product or service, providing an existing product/service in a new form, delivering a product/service better or cheaper than competitors, etc.)</w:t>
      </w:r>
    </w:p>
    <w:p w14:paraId="1A7C340C" w14:textId="77777777" w:rsidR="009D4F17" w:rsidRDefault="009D4F17" w:rsidP="76BD4FC6">
      <w:pPr>
        <w:spacing w:after="0" w:line="200" w:lineRule="exact"/>
        <w:rPr>
          <w:color w:val="FF0000"/>
          <w:sz w:val="20"/>
          <w:szCs w:val="20"/>
        </w:rPr>
      </w:pPr>
    </w:p>
    <w:p w14:paraId="6327D866" w14:textId="204F7F76" w:rsidR="009D4F17" w:rsidRDefault="009D4F17" w:rsidP="76BD4FC6">
      <w:pPr>
        <w:spacing w:after="0" w:line="200" w:lineRule="exact"/>
        <w:rPr>
          <w:color w:val="FF0000"/>
          <w:sz w:val="20"/>
          <w:szCs w:val="20"/>
        </w:rPr>
      </w:pPr>
    </w:p>
    <w:p w14:paraId="0AA5B725" w14:textId="0686B714" w:rsidR="009D4F17" w:rsidRPr="00150290" w:rsidRDefault="005054F2" w:rsidP="76BD4FC6">
      <w:pPr>
        <w:spacing w:after="0" w:line="200" w:lineRule="exact"/>
        <w:rPr>
          <w:sz w:val="20"/>
          <w:szCs w:val="20"/>
        </w:rPr>
      </w:pPr>
      <w:r>
        <w:rPr>
          <w:noProof/>
        </w:rPr>
        <mc:AlternateContent>
          <mc:Choice Requires="wpg">
            <w:drawing>
              <wp:anchor distT="0" distB="0" distL="114300" distR="114300" simplePos="0" relativeHeight="251617280" behindDoc="1" locked="0" layoutInCell="1" allowOverlap="1" wp14:anchorId="6074FD4A" wp14:editId="2FF6EEBB">
                <wp:simplePos x="0" y="0"/>
                <wp:positionH relativeFrom="page">
                  <wp:posOffset>649605</wp:posOffset>
                </wp:positionH>
                <wp:positionV relativeFrom="paragraph">
                  <wp:posOffset>127000</wp:posOffset>
                </wp:positionV>
                <wp:extent cx="6629400" cy="1270"/>
                <wp:effectExtent l="11430" t="9525" r="7620" b="8255"/>
                <wp:wrapNone/>
                <wp:docPr id="39"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40" name="Freeform 34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47" style="position:absolute;margin-left:51.15pt;margin-top:10pt;width:522pt;height:.1pt;z-index:-251699200;mso-position-horizontal-relative:page" coordsize="10440,2" coordorigin="1008,-534" o:spid="_x0000_s1026" w14:anchorId="71D78C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">
                <v:shape id="Freeform 348"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">
                  <v:path arrowok="t" o:connecttype="custom" o:connectlocs="0,0;10440,0" o:connectangles="0,0"/>
                </v:shape>
                <w10:wrap anchorx="page"/>
              </v:group>
            </w:pict>
          </mc:Fallback>
        </mc:AlternateContent>
      </w:r>
      <w:r w:rsidR="00150290">
        <w:rPr>
          <w:sz w:val="20"/>
          <w:szCs w:val="20"/>
        </w:rPr>
        <w:t xml:space="preserve">My idea is a concert/festival ticket selling webpage, where all the discographic business or independent artist can sell their tickets </w:t>
      </w:r>
    </w:p>
    <w:p w14:paraId="126FC41C" w14:textId="52A0A35E" w:rsidR="009D4F17" w:rsidRDefault="009D4F17">
      <w:pPr>
        <w:spacing w:after="0" w:line="200" w:lineRule="exact"/>
        <w:rPr>
          <w:sz w:val="20"/>
          <w:szCs w:val="20"/>
        </w:rPr>
      </w:pPr>
    </w:p>
    <w:p w14:paraId="64C32C74" w14:textId="656F85B5" w:rsidR="009D4F17" w:rsidRDefault="005054F2">
      <w:pPr>
        <w:spacing w:after="0" w:line="200" w:lineRule="exact"/>
        <w:rPr>
          <w:sz w:val="20"/>
          <w:szCs w:val="20"/>
        </w:rPr>
      </w:pPr>
      <w:r>
        <w:rPr>
          <w:noProof/>
        </w:rPr>
        <mc:AlternateContent>
          <mc:Choice Requires="wpg">
            <w:drawing>
              <wp:anchor distT="0" distB="0" distL="114300" distR="114300" simplePos="0" relativeHeight="251615232" behindDoc="1" locked="0" layoutInCell="1" allowOverlap="1" wp14:anchorId="0325E1E5" wp14:editId="79D6FDB3">
                <wp:simplePos x="0" y="0"/>
                <wp:positionH relativeFrom="page">
                  <wp:posOffset>582930</wp:posOffset>
                </wp:positionH>
                <wp:positionV relativeFrom="paragraph">
                  <wp:posOffset>92075</wp:posOffset>
                </wp:positionV>
                <wp:extent cx="6629400" cy="1270"/>
                <wp:effectExtent l="11430" t="9525" r="7620" b="8255"/>
                <wp:wrapNone/>
                <wp:docPr id="37"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00"/>
                          <a:chExt cx="10440" cy="2"/>
                        </a:xfrm>
                      </wpg:grpSpPr>
                      <wps:wsp>
                        <wps:cNvPr id="38" name="Freeform 352"/>
                        <wps:cNvSpPr>
                          <a:spLocks/>
                        </wps:cNvSpPr>
                        <wps:spPr bwMode="auto">
                          <a:xfrm>
                            <a:off x="1008" y="80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51" style="position:absolute;margin-left:45.9pt;margin-top:7.25pt;width:522pt;height:.1pt;z-index:-251701248;mso-position-horizontal-relative:page" coordsize="10440,2" coordorigin="1008,800" o:spid="_x0000_s1026" w14:anchorId="61CE0C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">
                <v:shape id="Freeform 352" style="position:absolute;left:1008;top:80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">
                  <v:path arrowok="t" o:connecttype="custom" o:connectlocs="0,0;10440,0" o:connectangles="0,0"/>
                </v:shape>
                <w10:wrap anchorx="page"/>
              </v:group>
            </w:pict>
          </mc:Fallback>
        </mc:AlternateContent>
      </w:r>
      <w:r w:rsidR="00150290">
        <w:rPr>
          <w:sz w:val="20"/>
          <w:szCs w:val="20"/>
        </w:rPr>
        <w:t xml:space="preserve">in </w:t>
      </w:r>
      <w:proofErr w:type="gramStart"/>
      <w:r w:rsidR="00150290">
        <w:rPr>
          <w:sz w:val="20"/>
          <w:szCs w:val="20"/>
        </w:rPr>
        <w:t>a</w:t>
      </w:r>
      <w:proofErr w:type="gramEnd"/>
      <w:r w:rsidR="00150290">
        <w:rPr>
          <w:sz w:val="20"/>
          <w:szCs w:val="20"/>
        </w:rPr>
        <w:t xml:space="preserve"> easy and fast way.</w:t>
      </w:r>
    </w:p>
    <w:p w14:paraId="2E8D4684" w14:textId="77777777" w:rsidR="009D4F17" w:rsidRDefault="009D4F17">
      <w:pPr>
        <w:spacing w:before="13" w:after="0" w:line="220" w:lineRule="exact"/>
      </w:pPr>
    </w:p>
    <w:p w14:paraId="7CD710C3" w14:textId="5B604779" w:rsidR="009D4F17" w:rsidRDefault="00C20A69" w:rsidP="00FF7029">
      <w:pPr>
        <w:spacing w:before="23" w:after="0" w:line="240" w:lineRule="auto"/>
        <w:ind w:left="108" w:right="-20"/>
        <w:rPr>
          <w:rFonts w:ascii="Times New Roman" w:eastAsia="Times New Roman" w:hAnsi="Times New Roman" w:cs="Times New Roman"/>
        </w:rPr>
      </w:pPr>
      <w:r>
        <w:rPr>
          <w:rFonts w:ascii="Times New Roman" w:eastAsia="Times New Roman" w:hAnsi="Times New Roman" w:cs="Times New Roman"/>
          <w:sz w:val="28"/>
          <w:szCs w:val="28"/>
        </w:rPr>
        <w:t>What</w:t>
      </w:r>
      <w:r>
        <w:rPr>
          <w:rFonts w:ascii="Times New Roman" w:eastAsia="Times New Roman" w:hAnsi="Times New Roman" w:cs="Times New Roman"/>
          <w:spacing w:val="-6"/>
          <w:sz w:val="28"/>
          <w:szCs w:val="28"/>
        </w:rPr>
        <w:t xml:space="preserve"> </w:t>
      </w:r>
      <w:r w:rsidR="00FF7029">
        <w:rPr>
          <w:rFonts w:ascii="Times New Roman" w:eastAsia="Times New Roman" w:hAnsi="Times New Roman" w:cs="Times New Roman"/>
          <w:sz w:val="28"/>
          <w:szCs w:val="28"/>
        </w:rPr>
        <w:t>is the “pain”</w:t>
      </w:r>
      <w:r>
        <w:rPr>
          <w:rFonts w:ascii="Times New Roman" w:eastAsia="Times New Roman" w:hAnsi="Times New Roman" w:cs="Times New Roman"/>
          <w:spacing w:val="-9"/>
          <w:sz w:val="28"/>
          <w:szCs w:val="28"/>
        </w:rPr>
        <w:t xml:space="preserve"> </w:t>
      </w:r>
      <w:r w:rsidR="00FF7029">
        <w:rPr>
          <w:rFonts w:ascii="Times New Roman" w:eastAsia="Times New Roman" w:hAnsi="Times New Roman" w:cs="Times New Roman"/>
          <w:spacing w:val="-9"/>
          <w:sz w:val="28"/>
          <w:szCs w:val="28"/>
        </w:rPr>
        <w:t>that is being ‘cured’ with</w:t>
      </w:r>
      <w:r>
        <w:rPr>
          <w:rFonts w:ascii="Times New Roman" w:eastAsia="Times New Roman" w:hAnsi="Times New Roman" w:cs="Times New Roman"/>
          <w:spacing w:val="-4"/>
          <w:sz w:val="28"/>
          <w:szCs w:val="28"/>
        </w:rPr>
        <w:t xml:space="preserve"> </w:t>
      </w:r>
      <w:r w:rsidR="005E1EC9">
        <w:rPr>
          <w:rFonts w:ascii="Times New Roman" w:eastAsia="Times New Roman" w:hAnsi="Times New Roman" w:cs="Times New Roman"/>
          <w:sz w:val="28"/>
          <w:szCs w:val="28"/>
        </w:rPr>
        <w:t>th</w:t>
      </w:r>
      <w:r w:rsidR="00FF7029">
        <w:rPr>
          <w:rFonts w:ascii="Times New Roman" w:eastAsia="Times New Roman" w:hAnsi="Times New Roman" w:cs="Times New Roman"/>
          <w:sz w:val="28"/>
          <w:szCs w:val="28"/>
        </w:rPr>
        <w:t>is</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w:t>
      </w:r>
      <w:r w:rsidR="00FF7029">
        <w:rPr>
          <w:rFonts w:ascii="Times New Roman" w:eastAsia="Times New Roman" w:hAnsi="Times New Roman" w:cs="Times New Roman"/>
          <w:sz w:val="28"/>
          <w:szCs w:val="28"/>
        </w:rPr>
        <w:t>?</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z w:val="24"/>
          <w:szCs w:val="24"/>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rPr>
        <w:t>idea</w:t>
      </w:r>
      <w:r>
        <w:rPr>
          <w:rFonts w:ascii="Times New Roman" w:eastAsia="Times New Roman" w:hAnsi="Times New Roman" w:cs="Times New Roman"/>
          <w:spacing w:val="-4"/>
        </w:rPr>
        <w:t xml:space="preserve"> </w:t>
      </w:r>
      <w:r>
        <w:rPr>
          <w:rFonts w:ascii="Times New Roman" w:eastAsia="Times New Roman" w:hAnsi="Times New Roman" w:cs="Times New Roman"/>
        </w:rPr>
        <w:t>is</w:t>
      </w:r>
      <w:r>
        <w:rPr>
          <w:rFonts w:ascii="Times New Roman" w:eastAsia="Times New Roman" w:hAnsi="Times New Roman" w:cs="Times New Roman"/>
          <w:spacing w:val="-1"/>
        </w:rPr>
        <w:t xml:space="preserve"> </w:t>
      </w:r>
      <w:r>
        <w:rPr>
          <w:rFonts w:ascii="Times New Roman" w:eastAsia="Times New Roman" w:hAnsi="Times New Roman" w:cs="Times New Roman"/>
        </w:rPr>
        <w:t>on</w:t>
      </w:r>
      <w:r>
        <w:rPr>
          <w:rFonts w:ascii="Times New Roman" w:eastAsia="Times New Roman" w:hAnsi="Times New Roman" w:cs="Times New Roman"/>
          <w:spacing w:val="-1"/>
        </w:rPr>
        <w:t>l</w:t>
      </w:r>
      <w:r>
        <w:rPr>
          <w:rFonts w:ascii="Times New Roman" w:eastAsia="Times New Roman" w:hAnsi="Times New Roman" w:cs="Times New Roman"/>
        </w:rPr>
        <w:t>y</w:t>
      </w:r>
      <w:r w:rsidR="00FF7029">
        <w:rPr>
          <w:rFonts w:ascii="Times New Roman" w:eastAsia="Times New Roman" w:hAnsi="Times New Roman" w:cs="Times New Roman"/>
        </w:rPr>
        <w:t xml:space="preserve"> </w:t>
      </w:r>
      <w:r>
        <w:rPr>
          <w:rFonts w:ascii="Times New Roman" w:eastAsia="Times New Roman" w:hAnsi="Times New Roman" w:cs="Times New Roman"/>
          <w:position w:val="-1"/>
        </w:rPr>
        <w:t>viable</w:t>
      </w:r>
      <w:r w:rsidR="00C04561">
        <w:rPr>
          <w:rFonts w:ascii="Times New Roman" w:eastAsia="Times New Roman" w:hAnsi="Times New Roman" w:cs="Times New Roman"/>
          <w:position w:val="-1"/>
        </w:rPr>
        <w:t>,</w:t>
      </w:r>
      <w:r>
        <w:rPr>
          <w:rFonts w:ascii="Times New Roman" w:eastAsia="Times New Roman" w:hAnsi="Times New Roman" w:cs="Times New Roman"/>
          <w:spacing w:val="-5"/>
          <w:position w:val="-1"/>
        </w:rPr>
        <w:t xml:space="preserve"> </w:t>
      </w:r>
      <w:r>
        <w:rPr>
          <w:rFonts w:ascii="Times New Roman" w:eastAsia="Times New Roman" w:hAnsi="Times New Roman" w:cs="Times New Roman"/>
          <w:position w:val="-1"/>
        </w:rPr>
        <w:t>if</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people</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are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willing</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to</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p</w:t>
      </w:r>
      <w:r>
        <w:rPr>
          <w:rFonts w:ascii="Times New Roman" w:eastAsia="Times New Roman" w:hAnsi="Times New Roman" w:cs="Times New Roman"/>
          <w:spacing w:val="-1"/>
          <w:position w:val="-1"/>
        </w:rPr>
        <w:t>a</w:t>
      </w:r>
      <w:r>
        <w:rPr>
          <w:rFonts w:ascii="Times New Roman" w:eastAsia="Times New Roman" w:hAnsi="Times New Roman" w:cs="Times New Roman"/>
          <w:position w:val="-1"/>
        </w:rPr>
        <w:t>y</w:t>
      </w:r>
      <w:r>
        <w:rPr>
          <w:rFonts w:ascii="Times New Roman" w:eastAsia="Times New Roman" w:hAnsi="Times New Roman" w:cs="Times New Roman"/>
          <w:spacing w:val="-2"/>
          <w:position w:val="-1"/>
        </w:rPr>
        <w:t xml:space="preserve"> </w:t>
      </w:r>
      <w:r w:rsidR="5F33303B">
        <w:rPr>
          <w:rFonts w:ascii="Times New Roman" w:eastAsia="Times New Roman" w:hAnsi="Times New Roman" w:cs="Times New Roman"/>
          <w:spacing w:val="-2"/>
          <w:position w:val="-1"/>
        </w:rPr>
        <w:t xml:space="preserve">/download or use </w:t>
      </w:r>
      <w:r>
        <w:rPr>
          <w:rFonts w:ascii="Times New Roman" w:eastAsia="Times New Roman" w:hAnsi="Times New Roman" w:cs="Times New Roman"/>
          <w:position w:val="-1"/>
        </w:rPr>
        <w:t>what</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it</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provides)</w:t>
      </w:r>
    </w:p>
    <w:p w14:paraId="61AB0EBC" w14:textId="77777777" w:rsidR="009D4F17" w:rsidRDefault="009D4F17" w:rsidP="76BD4FC6">
      <w:pPr>
        <w:spacing w:before="1" w:after="0" w:line="160" w:lineRule="exact"/>
        <w:rPr>
          <w:color w:val="FF0000"/>
          <w:sz w:val="16"/>
          <w:szCs w:val="16"/>
        </w:rPr>
      </w:pPr>
    </w:p>
    <w:p w14:paraId="3E943A44" w14:textId="6C25A952" w:rsidR="009D4F17" w:rsidRDefault="00150290">
      <w:pPr>
        <w:spacing w:after="0" w:line="200" w:lineRule="exact"/>
        <w:rPr>
          <w:sz w:val="20"/>
          <w:szCs w:val="20"/>
        </w:rPr>
      </w:pPr>
      <w:r>
        <w:rPr>
          <w:sz w:val="20"/>
          <w:szCs w:val="20"/>
        </w:rPr>
        <w:t>There are not many tickets selling webpages or apps where you can buy fast and dynamically, all the already existing ones are very</w:t>
      </w:r>
    </w:p>
    <w:p w14:paraId="1BFBA438" w14:textId="77777777" w:rsidR="000C171F" w:rsidRDefault="000C171F">
      <w:pPr>
        <w:spacing w:after="0" w:line="200" w:lineRule="exact"/>
        <w:rPr>
          <w:sz w:val="20"/>
          <w:szCs w:val="20"/>
        </w:rPr>
      </w:pPr>
    </w:p>
    <w:p w14:paraId="7BDD936A" w14:textId="68839BC4" w:rsidR="00150290" w:rsidRDefault="00150290">
      <w:pPr>
        <w:spacing w:after="0" w:line="200" w:lineRule="exact"/>
        <w:rPr>
          <w:sz w:val="20"/>
          <w:szCs w:val="20"/>
        </w:rPr>
      </w:pPr>
      <w:r>
        <w:rPr>
          <w:sz w:val="20"/>
          <w:szCs w:val="20"/>
        </w:rPr>
        <w:t>hard and not intuitive to use.</w:t>
      </w:r>
    </w:p>
    <w:p w14:paraId="578C1DBD" w14:textId="489032AE" w:rsidR="009D4F17" w:rsidRDefault="005054F2">
      <w:pPr>
        <w:spacing w:after="0" w:line="200" w:lineRule="exact"/>
        <w:rPr>
          <w:sz w:val="20"/>
          <w:szCs w:val="20"/>
        </w:rPr>
      </w:pPr>
      <w:r>
        <w:rPr>
          <w:noProof/>
        </w:rPr>
        <mc:AlternateContent>
          <mc:Choice Requires="wpg">
            <w:drawing>
              <wp:anchor distT="0" distB="0" distL="114300" distR="114300" simplePos="0" relativeHeight="251620352" behindDoc="1" locked="0" layoutInCell="1" allowOverlap="1" wp14:anchorId="424C2A36" wp14:editId="3F415615">
                <wp:simplePos x="0" y="0"/>
                <wp:positionH relativeFrom="page">
                  <wp:posOffset>621030</wp:posOffset>
                </wp:positionH>
                <wp:positionV relativeFrom="paragraph">
                  <wp:posOffset>69850</wp:posOffset>
                </wp:positionV>
                <wp:extent cx="6629400" cy="1270"/>
                <wp:effectExtent l="11430" t="10795" r="7620" b="6985"/>
                <wp:wrapNone/>
                <wp:docPr id="33"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064"/>
                          <a:chExt cx="10440" cy="2"/>
                        </a:xfrm>
                      </wpg:grpSpPr>
                      <wps:wsp>
                        <wps:cNvPr id="34" name="Freeform 342"/>
                        <wps:cNvSpPr>
                          <a:spLocks/>
                        </wps:cNvSpPr>
                        <wps:spPr bwMode="auto">
                          <a:xfrm>
                            <a:off x="1008" y="106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41" style="position:absolute;margin-left:48.9pt;margin-top:5.5pt;width:522pt;height:.1pt;z-index:-251696128;mso-position-horizontal-relative:page" coordsize="10440,2" coordorigin="1008,1064" o:spid="_x0000_s1026" w14:anchorId="15207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">
                <v:shape id="Freeform 342" style="position:absolute;left:1008;top:106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">
                  <v:path arrowok="t" o:connecttype="custom" o:connectlocs="0,0;10440,0" o:connectangles="0,0"/>
                </v:shape>
                <w10:wrap anchorx="page"/>
              </v:group>
            </w:pict>
          </mc:Fallback>
        </mc:AlternateContent>
      </w:r>
    </w:p>
    <w:p w14:paraId="355DD01A" w14:textId="77777777" w:rsidR="00FF7029" w:rsidRDefault="00FF7029">
      <w:pPr>
        <w:spacing w:before="23" w:after="0" w:line="316" w:lineRule="exact"/>
        <w:ind w:left="108" w:right="-20"/>
        <w:rPr>
          <w:rFonts w:ascii="Times New Roman" w:eastAsia="Times New Roman" w:hAnsi="Times New Roman" w:cs="Times New Roman"/>
          <w:position w:val="-1"/>
          <w:sz w:val="28"/>
          <w:szCs w:val="28"/>
        </w:rPr>
      </w:pPr>
    </w:p>
    <w:p w14:paraId="6B053342" w14:textId="601FC447" w:rsidR="00FF7029" w:rsidRDefault="00FF7029">
      <w:pPr>
        <w:spacing w:before="23" w:after="0" w:line="316" w:lineRule="exact"/>
        <w:ind w:left="108" w:right="-20"/>
        <w:rPr>
          <w:rFonts w:ascii="Times New Roman" w:eastAsia="Times New Roman" w:hAnsi="Times New Roman" w:cs="Times New Roman"/>
          <w:position w:val="-1"/>
          <w:sz w:val="28"/>
          <w:szCs w:val="28"/>
        </w:rPr>
      </w:pPr>
      <w:r>
        <w:rPr>
          <w:rFonts w:ascii="Times New Roman" w:eastAsia="Times New Roman" w:hAnsi="Times New Roman" w:cs="Times New Roman"/>
          <w:position w:val="-1"/>
          <w:sz w:val="28"/>
          <w:szCs w:val="28"/>
        </w:rPr>
        <w:t>What are the features and benefits of the product</w:t>
      </w:r>
      <w:r w:rsidR="62610980">
        <w:rPr>
          <w:rFonts w:ascii="Times New Roman" w:eastAsia="Times New Roman" w:hAnsi="Times New Roman" w:cs="Times New Roman"/>
          <w:position w:val="-1"/>
          <w:sz w:val="28"/>
          <w:szCs w:val="28"/>
        </w:rPr>
        <w:t>(s)</w:t>
      </w:r>
      <w:r>
        <w:rPr>
          <w:rFonts w:ascii="Times New Roman" w:eastAsia="Times New Roman" w:hAnsi="Times New Roman" w:cs="Times New Roman"/>
          <w:position w:val="-1"/>
          <w:sz w:val="28"/>
          <w:szCs w:val="28"/>
        </w:rPr>
        <w:t xml:space="preserve"> or service? </w:t>
      </w:r>
    </w:p>
    <w:p w14:paraId="7A0E9B11" w14:textId="021A6507" w:rsidR="00150290" w:rsidRPr="000C171F" w:rsidRDefault="00150290" w:rsidP="76BD4FC6">
      <w:pPr>
        <w:spacing w:before="23" w:after="0" w:line="316" w:lineRule="exact"/>
        <w:ind w:left="108" w:right="-20"/>
        <w:rPr>
          <w:rFonts w:eastAsia="Times New Roman" w:cstheme="minorHAnsi"/>
          <w:position w:val="-1"/>
          <w:sz w:val="20"/>
          <w:szCs w:val="20"/>
        </w:rPr>
      </w:pPr>
      <w:r w:rsidRPr="000C171F">
        <w:rPr>
          <w:rFonts w:eastAsia="Times New Roman" w:cstheme="minorHAnsi"/>
          <w:position w:val="-1"/>
          <w:sz w:val="20"/>
          <w:szCs w:val="20"/>
        </w:rPr>
        <w:t>Dynamism and easy to use, a site where you can go in and have a fast buy without too many hesitations.</w:t>
      </w:r>
    </w:p>
    <w:p w14:paraId="06E6A432" w14:textId="1E471044" w:rsidR="00FF7029" w:rsidRDefault="005054F2" w:rsidP="76BD4FC6">
      <w:pPr>
        <w:spacing w:before="23" w:after="0" w:line="316" w:lineRule="exact"/>
        <w:ind w:left="108" w:right="-20"/>
        <w:rPr>
          <w:rFonts w:ascii="Times New Roman" w:eastAsia="Times New Roman" w:hAnsi="Times New Roman" w:cs="Times New Roman"/>
          <w:position w:val="-1"/>
          <w:sz w:val="28"/>
          <w:szCs w:val="28"/>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21376" behindDoc="1" locked="0" layoutInCell="1" allowOverlap="1" wp14:anchorId="7EFC4150" wp14:editId="0F723298">
                <wp:simplePos x="0" y="0"/>
                <wp:positionH relativeFrom="page">
                  <wp:posOffset>630555</wp:posOffset>
                </wp:positionH>
                <wp:positionV relativeFrom="paragraph">
                  <wp:posOffset>118745</wp:posOffset>
                </wp:positionV>
                <wp:extent cx="6629400" cy="1270"/>
                <wp:effectExtent l="11430" t="7620" r="7620" b="10160"/>
                <wp:wrapNone/>
                <wp:docPr id="31"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3"/>
                          <a:chExt cx="10440" cy="2"/>
                        </a:xfrm>
                      </wpg:grpSpPr>
                      <wps:wsp>
                        <wps:cNvPr id="32" name="Freeform 340"/>
                        <wps:cNvSpPr>
                          <a:spLocks/>
                        </wps:cNvSpPr>
                        <wps:spPr bwMode="auto">
                          <a:xfrm>
                            <a:off x="1008" y="-533"/>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39" style="position:absolute;margin-left:49.65pt;margin-top:9.35pt;width:522pt;height:.1pt;z-index:-251695104;mso-position-horizontal-relative:page" coordsize="10440,2" coordorigin="1008,-533" o:spid="_x0000_s1026" w14:anchorId="0337BE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">
                <v:shape id="Freeform 340" style="position:absolute;left:1008;top:-533;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25472" behindDoc="1" locked="0" layoutInCell="1" allowOverlap="1" wp14:anchorId="2E62A940" wp14:editId="7EDEED8D">
                <wp:simplePos x="0" y="0"/>
                <wp:positionH relativeFrom="page">
                  <wp:posOffset>659130</wp:posOffset>
                </wp:positionH>
                <wp:positionV relativeFrom="paragraph">
                  <wp:posOffset>21590</wp:posOffset>
                </wp:positionV>
                <wp:extent cx="6629400" cy="1270"/>
                <wp:effectExtent l="11430" t="7620" r="7620" b="10160"/>
                <wp:wrapNone/>
                <wp:docPr id="29"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10"/>
                          <a:chExt cx="10440" cy="2"/>
                        </a:xfrm>
                      </wpg:grpSpPr>
                      <wps:wsp>
                        <wps:cNvPr id="30" name="Freeform 332"/>
                        <wps:cNvSpPr>
                          <a:spLocks/>
                        </wps:cNvSpPr>
                        <wps:spPr bwMode="auto">
                          <a:xfrm>
                            <a:off x="1008" y="-81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31" style="position:absolute;margin-left:51.9pt;margin-top:1.7pt;width:522pt;height:.1pt;z-index:-251691008;mso-position-horizontal-relative:page" coordsize="10440,2" coordorigin="1008,-810" o:spid="_x0000_s1026" w14:anchorId="307EFE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">
                <v:shape id="Freeform 332" style="position:absolute;left:1008;top:-81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">
                  <v:path arrowok="t" o:connecttype="custom" o:connectlocs="0,0;10440,0" o:connectangles="0,0"/>
                </v:shape>
                <w10:wrap anchorx="page"/>
              </v:group>
            </w:pict>
          </mc:Fallback>
        </mc:AlternateContent>
      </w:r>
    </w:p>
    <w:p w14:paraId="5935C44A" w14:textId="0EBCE7EC" w:rsidR="009D4F17" w:rsidRDefault="005054F2">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23424" behindDoc="1" locked="0" layoutInCell="1" allowOverlap="1" wp14:anchorId="1A03DA96" wp14:editId="7E0B3353">
                <wp:simplePos x="0" y="0"/>
                <wp:positionH relativeFrom="page">
                  <wp:posOffset>640080</wp:posOffset>
                </wp:positionH>
                <wp:positionV relativeFrom="paragraph">
                  <wp:posOffset>494030</wp:posOffset>
                </wp:positionV>
                <wp:extent cx="6629400" cy="1270"/>
                <wp:effectExtent l="11430" t="9525" r="7620" b="8255"/>
                <wp:wrapNone/>
                <wp:docPr id="27"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778"/>
                          <a:chExt cx="10440" cy="2"/>
                        </a:xfrm>
                      </wpg:grpSpPr>
                      <wps:wsp>
                        <wps:cNvPr id="28" name="Freeform 336"/>
                        <wps:cNvSpPr>
                          <a:spLocks/>
                        </wps:cNvSpPr>
                        <wps:spPr bwMode="auto">
                          <a:xfrm>
                            <a:off x="1008" y="778"/>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35" style="position:absolute;margin-left:50.4pt;margin-top:38.9pt;width:522pt;height:.1pt;z-index:-251693056;mso-position-horizontal-relative:page" coordsize="10440,2" coordorigin="1008,778" o:spid="_x0000_s1026" w14:anchorId="615CA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">
                <v:shape id="Freeform 336" style="position:absolute;left:1008;top:778;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">
                  <v:path arrowok="t" o:connecttype="custom" o:connectlocs="0,0;10440,0" o:connectangles="0,0"/>
                </v:shape>
                <w10:wrap anchorx="page"/>
              </v:group>
            </w:pict>
          </mc:Fallback>
        </mc:AlternateContent>
      </w: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24448" behindDoc="1" locked="0" layoutInCell="1" allowOverlap="1" wp14:anchorId="20E57A45" wp14:editId="2867F1B9">
                <wp:simplePos x="0" y="0"/>
                <wp:positionH relativeFrom="page">
                  <wp:posOffset>640080</wp:posOffset>
                </wp:positionH>
                <wp:positionV relativeFrom="paragraph">
                  <wp:posOffset>756920</wp:posOffset>
                </wp:positionV>
                <wp:extent cx="6629400" cy="1270"/>
                <wp:effectExtent l="11430" t="5715" r="7620" b="12065"/>
                <wp:wrapNone/>
                <wp:docPr id="25"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192"/>
                          <a:chExt cx="10440" cy="2"/>
                        </a:xfrm>
                      </wpg:grpSpPr>
                      <wps:wsp>
                        <wps:cNvPr id="26" name="Freeform 334"/>
                        <wps:cNvSpPr>
                          <a:spLocks/>
                        </wps:cNvSpPr>
                        <wps:spPr bwMode="auto">
                          <a:xfrm>
                            <a:off x="1008" y="1192"/>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33" style="position:absolute;margin-left:50.4pt;margin-top:59.6pt;width:522pt;height:.1pt;z-index:-251692032;mso-position-horizontal-relative:page" coordsize="10440,2" coordorigin="1008,1192" o:spid="_x0000_s1026" w14:anchorId="49982F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">
                <v:shape id="Freeform 334" style="position:absolute;left:1008;top:1192;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">
                  <v:path arrowok="t" o:connecttype="custom" o:connectlocs="0,0;10440,0" o:connectangles="0,0"/>
                </v:shape>
                <w10:wrap anchorx="page"/>
              </v:group>
            </w:pict>
          </mc:Fallback>
        </mc:AlternateContent>
      </w:r>
      <w:r w:rsidR="005E1EC9" w:rsidRPr="005E1EC9">
        <w:rPr>
          <w:rFonts w:ascii="Times New Roman" w:eastAsia="Times New Roman" w:hAnsi="Times New Roman" w:cs="Times New Roman"/>
          <w:position w:val="-1"/>
          <w:sz w:val="28"/>
          <w:szCs w:val="28"/>
        </w:rPr>
        <w:t>What is</w:t>
      </w:r>
      <w:r w:rsidR="00C20A69">
        <w:rPr>
          <w:rFonts w:ascii="Times New Roman" w:eastAsia="Times New Roman" w:hAnsi="Times New Roman" w:cs="Times New Roman"/>
          <w:spacing w:val="-10"/>
          <w:position w:val="-1"/>
          <w:sz w:val="28"/>
          <w:szCs w:val="28"/>
        </w:rPr>
        <w:t xml:space="preserve"> </w:t>
      </w:r>
      <w:r w:rsidR="005E1EC9">
        <w:rPr>
          <w:rFonts w:ascii="Times New Roman" w:eastAsia="Times New Roman" w:hAnsi="Times New Roman" w:cs="Times New Roman"/>
          <w:position w:val="-1"/>
          <w:sz w:val="28"/>
          <w:szCs w:val="28"/>
        </w:rPr>
        <w:t>the</w:t>
      </w:r>
      <w:r w:rsidR="00C20A69">
        <w:rPr>
          <w:rFonts w:ascii="Times New Roman" w:eastAsia="Times New Roman" w:hAnsi="Times New Roman" w:cs="Times New Roman"/>
          <w:spacing w:val="-5"/>
          <w:position w:val="-1"/>
          <w:sz w:val="28"/>
          <w:szCs w:val="28"/>
        </w:rPr>
        <w:t xml:space="preserve"> </w:t>
      </w:r>
      <w:r w:rsidR="005E1EC9">
        <w:rPr>
          <w:rFonts w:ascii="Times New Roman" w:eastAsia="Times New Roman" w:hAnsi="Times New Roman" w:cs="Times New Roman"/>
          <w:spacing w:val="-5"/>
          <w:position w:val="-1"/>
          <w:sz w:val="28"/>
          <w:szCs w:val="28"/>
        </w:rPr>
        <w:t>B</w:t>
      </w:r>
      <w:r w:rsidR="00C20A69">
        <w:rPr>
          <w:rFonts w:ascii="Times New Roman" w:eastAsia="Times New Roman" w:hAnsi="Times New Roman" w:cs="Times New Roman"/>
          <w:position w:val="-1"/>
          <w:sz w:val="28"/>
          <w:szCs w:val="28"/>
        </w:rPr>
        <w:t>usiness</w:t>
      </w:r>
      <w:r w:rsidR="00C20A69">
        <w:rPr>
          <w:rFonts w:ascii="Times New Roman" w:eastAsia="Times New Roman" w:hAnsi="Times New Roman" w:cs="Times New Roman"/>
          <w:spacing w:val="-9"/>
          <w:position w:val="-1"/>
          <w:sz w:val="28"/>
          <w:szCs w:val="28"/>
        </w:rPr>
        <w:t xml:space="preserve"> </w:t>
      </w:r>
      <w:r w:rsidR="00C20A69">
        <w:rPr>
          <w:rFonts w:ascii="Times New Roman" w:eastAsia="Times New Roman" w:hAnsi="Times New Roman" w:cs="Times New Roman"/>
          <w:position w:val="-1"/>
          <w:sz w:val="28"/>
          <w:szCs w:val="28"/>
        </w:rPr>
        <w:t>Model</w:t>
      </w:r>
      <w:r w:rsidR="005E1EC9">
        <w:rPr>
          <w:rFonts w:ascii="Times New Roman" w:eastAsia="Times New Roman" w:hAnsi="Times New Roman" w:cs="Times New Roman"/>
          <w:position w:val="-1"/>
          <w:sz w:val="28"/>
          <w:szCs w:val="28"/>
        </w:rPr>
        <w:t xml:space="preserve">? </w:t>
      </w:r>
      <w:r w:rsidR="00C20A69">
        <w:rPr>
          <w:rFonts w:ascii="Times New Roman" w:eastAsia="Times New Roman" w:hAnsi="Times New Roman" w:cs="Times New Roman"/>
          <w:spacing w:val="-6"/>
          <w:position w:val="-1"/>
          <w:sz w:val="28"/>
          <w:szCs w:val="28"/>
        </w:rPr>
        <w:t xml:space="preserve"> </w:t>
      </w:r>
      <w:r w:rsidR="00C20A69">
        <w:rPr>
          <w:rFonts w:ascii="Times New Roman" w:eastAsia="Times New Roman" w:hAnsi="Times New Roman" w:cs="Times New Roman"/>
          <w:position w:val="-1"/>
        </w:rPr>
        <w:t>(How</w:t>
      </w:r>
      <w:r w:rsidR="00C20A69">
        <w:rPr>
          <w:rFonts w:ascii="Times New Roman" w:eastAsia="Times New Roman" w:hAnsi="Times New Roman" w:cs="Times New Roman"/>
          <w:spacing w:val="-5"/>
          <w:position w:val="-1"/>
        </w:rPr>
        <w:t xml:space="preserve"> </w:t>
      </w:r>
      <w:r w:rsidR="00C20A69">
        <w:rPr>
          <w:rFonts w:ascii="Times New Roman" w:eastAsia="Times New Roman" w:hAnsi="Times New Roman" w:cs="Times New Roman"/>
          <w:position w:val="-1"/>
        </w:rPr>
        <w:t>will</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the</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business</w:t>
      </w:r>
      <w:r w:rsidR="00C20A69">
        <w:rPr>
          <w:rFonts w:ascii="Times New Roman" w:eastAsia="Times New Roman" w:hAnsi="Times New Roman" w:cs="Times New Roman"/>
          <w:spacing w:val="-7"/>
          <w:position w:val="-1"/>
        </w:rPr>
        <w:t xml:space="preserve"> </w:t>
      </w:r>
      <w:r w:rsidR="005E1EC9">
        <w:rPr>
          <w:rFonts w:ascii="Times New Roman" w:eastAsia="Times New Roman" w:hAnsi="Times New Roman" w:cs="Times New Roman"/>
          <w:position w:val="-1"/>
        </w:rPr>
        <w:t>make money</w:t>
      </w:r>
      <w:r w:rsidR="00C20A69">
        <w:rPr>
          <w:rFonts w:ascii="Times New Roman" w:eastAsia="Times New Roman" w:hAnsi="Times New Roman" w:cs="Times New Roman"/>
          <w:position w:val="-1"/>
        </w:rPr>
        <w:t>?)</w:t>
      </w:r>
    </w:p>
    <w:p w14:paraId="7EB83893" w14:textId="77777777" w:rsidR="009D4F17" w:rsidRDefault="009D4F17">
      <w:pPr>
        <w:spacing w:after="0" w:line="200" w:lineRule="exact"/>
        <w:rPr>
          <w:sz w:val="20"/>
          <w:szCs w:val="20"/>
        </w:rPr>
      </w:pPr>
    </w:p>
    <w:p w14:paraId="06F360E5" w14:textId="552536B6" w:rsidR="009D4F17" w:rsidRDefault="000938E0">
      <w:pPr>
        <w:spacing w:after="0" w:line="200" w:lineRule="exact"/>
        <w:rPr>
          <w:sz w:val="20"/>
          <w:szCs w:val="20"/>
        </w:rPr>
      </w:pPr>
      <w:r>
        <w:rPr>
          <w:sz w:val="20"/>
          <w:szCs w:val="20"/>
        </w:rPr>
        <w:t xml:space="preserve">The business will take a small percentage of the tickets sold, plus different incomes from advertising, </w:t>
      </w:r>
      <w:proofErr w:type="spellStart"/>
      <w:r>
        <w:rPr>
          <w:sz w:val="20"/>
          <w:szCs w:val="20"/>
        </w:rPr>
        <w:t>etc</w:t>
      </w:r>
      <w:proofErr w:type="spellEnd"/>
      <w:r>
        <w:rPr>
          <w:sz w:val="20"/>
          <w:szCs w:val="20"/>
        </w:rPr>
        <w:t>…</w:t>
      </w:r>
    </w:p>
    <w:p w14:paraId="41D8F35A" w14:textId="77777777" w:rsidR="009D4F17" w:rsidRDefault="009D4F17">
      <w:pPr>
        <w:spacing w:after="0" w:line="200" w:lineRule="exact"/>
        <w:rPr>
          <w:sz w:val="20"/>
          <w:szCs w:val="20"/>
        </w:rPr>
      </w:pPr>
    </w:p>
    <w:p w14:paraId="3AFCAC72" w14:textId="77777777" w:rsidR="009D4F17" w:rsidRDefault="009D4F17">
      <w:pPr>
        <w:spacing w:after="0" w:line="200" w:lineRule="exact"/>
        <w:rPr>
          <w:sz w:val="20"/>
          <w:szCs w:val="20"/>
        </w:rPr>
      </w:pPr>
    </w:p>
    <w:p w14:paraId="0A7068B6" w14:textId="77777777" w:rsidR="009D4F17" w:rsidRDefault="009D4F17">
      <w:pPr>
        <w:spacing w:after="0" w:line="200" w:lineRule="exact"/>
        <w:rPr>
          <w:sz w:val="20"/>
          <w:szCs w:val="20"/>
        </w:rPr>
      </w:pPr>
    </w:p>
    <w:p w14:paraId="156DB2AF" w14:textId="66D8A25D" w:rsidR="009D4F17" w:rsidRDefault="005054F2">
      <w:pPr>
        <w:spacing w:before="23" w:after="0" w:line="240" w:lineRule="auto"/>
        <w:ind w:left="108" w:right="601"/>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27520" behindDoc="1" locked="0" layoutInCell="1" allowOverlap="1" wp14:anchorId="1E907160" wp14:editId="239A1694">
                <wp:simplePos x="0" y="0"/>
                <wp:positionH relativeFrom="page">
                  <wp:posOffset>640080</wp:posOffset>
                </wp:positionH>
                <wp:positionV relativeFrom="paragraph">
                  <wp:posOffset>537210</wp:posOffset>
                </wp:positionV>
                <wp:extent cx="6629400" cy="1270"/>
                <wp:effectExtent l="11430" t="13970" r="7620" b="3810"/>
                <wp:wrapNone/>
                <wp:docPr id="23"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46"/>
                          <a:chExt cx="10440" cy="2"/>
                        </a:xfrm>
                      </wpg:grpSpPr>
                      <wps:wsp>
                        <wps:cNvPr id="24" name="Freeform 328"/>
                        <wps:cNvSpPr>
                          <a:spLocks/>
                        </wps:cNvSpPr>
                        <wps:spPr bwMode="auto">
                          <a:xfrm>
                            <a:off x="1008" y="846"/>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27" style="position:absolute;margin-left:50.4pt;margin-top:42.3pt;width:522pt;height:.1pt;z-index:-251688960;mso-position-horizontal-relative:page" coordsize="10440,2" coordorigin="1008,846" o:spid="_x0000_s1026" w14:anchorId="53186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">
                <v:shape id="Freeform 328" style="position:absolute;left:1008;top:846;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">
                  <v:path arrowok="t" o:connecttype="custom" o:connectlocs="0,0;10440,0" o:connectangles="0,0"/>
                </v:shape>
                <w10:wrap anchorx="page"/>
              </v:group>
            </w:pict>
          </mc:Fallback>
        </mc:AlternateContent>
      </w:r>
      <w:r w:rsidR="00C20A69">
        <w:rPr>
          <w:rFonts w:ascii="Times New Roman" w:eastAsia="Times New Roman" w:hAnsi="Times New Roman" w:cs="Times New Roman"/>
          <w:sz w:val="28"/>
          <w:szCs w:val="28"/>
        </w:rPr>
        <w:t>What</w:t>
      </w:r>
      <w:r w:rsidR="002F37FF">
        <w:rPr>
          <w:rFonts w:ascii="Times New Roman" w:eastAsia="Times New Roman" w:hAnsi="Times New Roman" w:cs="Times New Roman"/>
          <w:sz w:val="28"/>
          <w:szCs w:val="28"/>
        </w:rPr>
        <w:t xml:space="preserve"> is</w:t>
      </w:r>
      <w:r w:rsidR="00C20A69">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the U</w:t>
      </w:r>
      <w:r w:rsidR="00C20A69">
        <w:rPr>
          <w:rFonts w:ascii="Times New Roman" w:eastAsia="Times New Roman" w:hAnsi="Times New Roman" w:cs="Times New Roman"/>
          <w:sz w:val="28"/>
          <w:szCs w:val="28"/>
        </w:rPr>
        <w:t>nique</w:t>
      </w:r>
      <w:r w:rsidR="00C20A69">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S</w:t>
      </w:r>
      <w:r w:rsidR="00C20A69">
        <w:rPr>
          <w:rFonts w:ascii="Times New Roman" w:eastAsia="Times New Roman" w:hAnsi="Times New Roman" w:cs="Times New Roman"/>
          <w:sz w:val="28"/>
          <w:szCs w:val="28"/>
        </w:rPr>
        <w:t>elling</w:t>
      </w:r>
      <w:r w:rsidR="00C20A69">
        <w:rPr>
          <w:rFonts w:ascii="Times New Roman" w:eastAsia="Times New Roman" w:hAnsi="Times New Roman" w:cs="Times New Roman"/>
          <w:spacing w:val="-7"/>
          <w:sz w:val="28"/>
          <w:szCs w:val="28"/>
        </w:rPr>
        <w:t xml:space="preserve"> </w:t>
      </w:r>
      <w:r w:rsidR="005E1EC9">
        <w:rPr>
          <w:rFonts w:ascii="Times New Roman" w:eastAsia="Times New Roman" w:hAnsi="Times New Roman" w:cs="Times New Roman"/>
          <w:spacing w:val="-7"/>
          <w:sz w:val="28"/>
          <w:szCs w:val="28"/>
        </w:rPr>
        <w:t>P</w:t>
      </w:r>
      <w:r w:rsidR="00C20A69">
        <w:rPr>
          <w:rFonts w:ascii="Times New Roman" w:eastAsia="Times New Roman" w:hAnsi="Times New Roman" w:cs="Times New Roman"/>
          <w:sz w:val="28"/>
          <w:szCs w:val="28"/>
        </w:rPr>
        <w:t>roposit</w:t>
      </w:r>
      <w:r w:rsidR="00C20A69">
        <w:rPr>
          <w:rFonts w:ascii="Times New Roman" w:eastAsia="Times New Roman" w:hAnsi="Times New Roman" w:cs="Times New Roman"/>
          <w:spacing w:val="-1"/>
          <w:sz w:val="28"/>
          <w:szCs w:val="28"/>
        </w:rPr>
        <w:t>i</w:t>
      </w:r>
      <w:r w:rsidR="00C20A69">
        <w:rPr>
          <w:rFonts w:ascii="Times New Roman" w:eastAsia="Times New Roman" w:hAnsi="Times New Roman" w:cs="Times New Roman"/>
          <w:sz w:val="28"/>
          <w:szCs w:val="28"/>
        </w:rPr>
        <w:t>on</w:t>
      </w:r>
      <w:r w:rsidR="005E1EC9">
        <w:rPr>
          <w:rFonts w:ascii="Times New Roman" w:eastAsia="Times New Roman" w:hAnsi="Times New Roman" w:cs="Times New Roman"/>
          <w:sz w:val="28"/>
          <w:szCs w:val="28"/>
        </w:rPr>
        <w:t>?</w:t>
      </w:r>
      <w:r w:rsidR="00C20A69">
        <w:rPr>
          <w:rFonts w:ascii="Times New Roman" w:eastAsia="Times New Roman" w:hAnsi="Times New Roman" w:cs="Times New Roman"/>
          <w:spacing w:val="-28"/>
          <w:sz w:val="28"/>
          <w:szCs w:val="28"/>
        </w:rPr>
        <w:t xml:space="preserve"> </w:t>
      </w:r>
      <w:r w:rsidR="00C20A69">
        <w:rPr>
          <w:rFonts w:ascii="Times New Roman" w:eastAsia="Times New Roman" w:hAnsi="Times New Roman" w:cs="Times New Roman"/>
          <w:sz w:val="20"/>
          <w:szCs w:val="20"/>
        </w:rPr>
        <w:t>(W</w:t>
      </w:r>
      <w:r w:rsidR="00C20A69">
        <w:rPr>
          <w:rFonts w:ascii="Times New Roman" w:eastAsia="Times New Roman" w:hAnsi="Times New Roman" w:cs="Times New Roman"/>
          <w:spacing w:val="1"/>
          <w:sz w:val="20"/>
          <w:szCs w:val="20"/>
        </w:rPr>
        <w:t>h</w:t>
      </w:r>
      <w:r w:rsidR="00C20A69">
        <w:rPr>
          <w:rFonts w:ascii="Times New Roman" w:eastAsia="Times New Roman" w:hAnsi="Times New Roman" w:cs="Times New Roman"/>
          <w:sz w:val="20"/>
          <w:szCs w:val="20"/>
        </w:rPr>
        <w:t>y will t</w:t>
      </w:r>
      <w:r w:rsidR="00C20A69">
        <w:rPr>
          <w:rFonts w:ascii="Times New Roman" w:eastAsia="Times New Roman" w:hAnsi="Times New Roman" w:cs="Times New Roman"/>
          <w:spacing w:val="1"/>
          <w:sz w:val="20"/>
          <w:szCs w:val="20"/>
        </w:rPr>
        <w:t>h</w:t>
      </w:r>
      <w:r w:rsidR="00C20A69">
        <w:rPr>
          <w:rFonts w:ascii="Times New Roman" w:eastAsia="Times New Roman" w:hAnsi="Times New Roman" w:cs="Times New Roman"/>
          <w:sz w:val="20"/>
          <w:szCs w:val="20"/>
        </w:rPr>
        <w:t xml:space="preserve">e </w:t>
      </w:r>
      <w:r w:rsidR="00C20A69">
        <w:rPr>
          <w:rFonts w:ascii="Times New Roman" w:eastAsia="Times New Roman" w:hAnsi="Times New Roman" w:cs="Times New Roman"/>
          <w:spacing w:val="-2"/>
          <w:sz w:val="20"/>
          <w:szCs w:val="20"/>
        </w:rPr>
        <w:t>m</w:t>
      </w:r>
      <w:r w:rsidR="00C20A69">
        <w:rPr>
          <w:rFonts w:ascii="Times New Roman" w:eastAsia="Times New Roman" w:hAnsi="Times New Roman" w:cs="Times New Roman"/>
          <w:sz w:val="20"/>
          <w:szCs w:val="20"/>
        </w:rPr>
        <w:t>ar</w:t>
      </w:r>
      <w:r w:rsidR="00C20A69">
        <w:rPr>
          <w:rFonts w:ascii="Times New Roman" w:eastAsia="Times New Roman" w:hAnsi="Times New Roman" w:cs="Times New Roman"/>
          <w:spacing w:val="1"/>
          <w:sz w:val="20"/>
          <w:szCs w:val="20"/>
        </w:rPr>
        <w:t>k</w:t>
      </w:r>
      <w:r w:rsidR="00C20A69">
        <w:rPr>
          <w:rFonts w:ascii="Times New Roman" w:eastAsia="Times New Roman" w:hAnsi="Times New Roman" w:cs="Times New Roman"/>
          <w:sz w:val="20"/>
          <w:szCs w:val="20"/>
        </w:rPr>
        <w:t>et b</w:t>
      </w:r>
      <w:r w:rsidR="00C20A69">
        <w:rPr>
          <w:rFonts w:ascii="Times New Roman" w:eastAsia="Times New Roman" w:hAnsi="Times New Roman" w:cs="Times New Roman"/>
          <w:spacing w:val="1"/>
          <w:sz w:val="20"/>
          <w:szCs w:val="20"/>
        </w:rPr>
        <w:t>u</w:t>
      </w:r>
      <w:r w:rsidR="00C20A69">
        <w:rPr>
          <w:rFonts w:ascii="Times New Roman" w:eastAsia="Times New Roman" w:hAnsi="Times New Roman" w:cs="Times New Roman"/>
          <w:sz w:val="20"/>
          <w:szCs w:val="20"/>
        </w:rPr>
        <w:t>y</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fr</w:t>
      </w:r>
      <w:r w:rsidR="00C20A69">
        <w:rPr>
          <w:rFonts w:ascii="Times New Roman" w:eastAsia="Times New Roman" w:hAnsi="Times New Roman" w:cs="Times New Roman"/>
          <w:spacing w:val="1"/>
          <w:sz w:val="20"/>
          <w:szCs w:val="20"/>
        </w:rPr>
        <w:t>o</w:t>
      </w:r>
      <w:r w:rsidR="00C20A69">
        <w:rPr>
          <w:rFonts w:ascii="Times New Roman" w:eastAsia="Times New Roman" w:hAnsi="Times New Roman" w:cs="Times New Roman"/>
          <w:sz w:val="20"/>
          <w:szCs w:val="20"/>
        </w:rPr>
        <w:t>m</w:t>
      </w:r>
      <w:r w:rsidR="00C20A69">
        <w:rPr>
          <w:rFonts w:ascii="Times New Roman" w:eastAsia="Times New Roman" w:hAnsi="Times New Roman" w:cs="Times New Roman"/>
          <w:spacing w:val="-2"/>
          <w:sz w:val="20"/>
          <w:szCs w:val="20"/>
        </w:rPr>
        <w:t xml:space="preserve"> </w:t>
      </w:r>
      <w:r w:rsidR="005E1EC9">
        <w:rPr>
          <w:rFonts w:ascii="Times New Roman" w:eastAsia="Times New Roman" w:hAnsi="Times New Roman" w:cs="Times New Roman"/>
          <w:sz w:val="20"/>
          <w:szCs w:val="20"/>
        </w:rPr>
        <w:t>this business</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3"/>
          <w:sz w:val="20"/>
          <w:szCs w:val="20"/>
        </w:rPr>
        <w:t xml:space="preserve"> </w:t>
      </w:r>
      <w:r w:rsidR="00C20A69">
        <w:rPr>
          <w:rFonts w:ascii="Times New Roman" w:eastAsia="Times New Roman" w:hAnsi="Times New Roman" w:cs="Times New Roman"/>
          <w:spacing w:val="-2"/>
          <w:sz w:val="20"/>
          <w:szCs w:val="20"/>
        </w:rPr>
        <w:t>M</w:t>
      </w:r>
      <w:r w:rsidR="00C20A69">
        <w:rPr>
          <w:rFonts w:ascii="Times New Roman" w:eastAsia="Times New Roman" w:hAnsi="Times New Roman" w:cs="Times New Roman"/>
          <w:spacing w:val="-1"/>
          <w:sz w:val="20"/>
          <w:szCs w:val="20"/>
        </w:rPr>
        <w:t>o</w:t>
      </w:r>
      <w:r w:rsidR="00C20A69">
        <w:rPr>
          <w:rFonts w:ascii="Times New Roman" w:eastAsia="Times New Roman" w:hAnsi="Times New Roman" w:cs="Times New Roman"/>
          <w:sz w:val="20"/>
          <w:szCs w:val="20"/>
        </w:rPr>
        <w:t>re</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pacing w:val="1"/>
          <w:sz w:val="20"/>
          <w:szCs w:val="20"/>
        </w:rPr>
        <w:t>v</w:t>
      </w:r>
      <w:r w:rsidR="00C20A69">
        <w:rPr>
          <w:rFonts w:ascii="Times New Roman" w:eastAsia="Times New Roman" w:hAnsi="Times New Roman" w:cs="Times New Roman"/>
          <w:sz w:val="20"/>
          <w:szCs w:val="20"/>
        </w:rPr>
        <w:t>al</w:t>
      </w:r>
      <w:r w:rsidR="00C20A69">
        <w:rPr>
          <w:rFonts w:ascii="Times New Roman" w:eastAsia="Times New Roman" w:hAnsi="Times New Roman" w:cs="Times New Roman"/>
          <w:spacing w:val="1"/>
          <w:sz w:val="20"/>
          <w:szCs w:val="20"/>
        </w:rPr>
        <w:t>u</w:t>
      </w:r>
      <w:r w:rsidR="00C20A69">
        <w:rPr>
          <w:rFonts w:ascii="Times New Roman" w:eastAsia="Times New Roman" w:hAnsi="Times New Roman" w:cs="Times New Roman"/>
          <w:spacing w:val="-3"/>
          <w:sz w:val="20"/>
          <w:szCs w:val="20"/>
        </w:rPr>
        <w:t>e</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3"/>
          <w:sz w:val="20"/>
          <w:szCs w:val="20"/>
        </w:rPr>
        <w:t xml:space="preserve"> </w:t>
      </w:r>
      <w:r w:rsidR="00C20A69">
        <w:rPr>
          <w:rFonts w:ascii="Times New Roman" w:eastAsia="Times New Roman" w:hAnsi="Times New Roman" w:cs="Times New Roman"/>
          <w:sz w:val="20"/>
          <w:szCs w:val="20"/>
        </w:rPr>
        <w:t>Bette</w:t>
      </w:r>
      <w:r w:rsidR="00C20A69">
        <w:rPr>
          <w:rFonts w:ascii="Times New Roman" w:eastAsia="Times New Roman" w:hAnsi="Times New Roman" w:cs="Times New Roman"/>
          <w:spacing w:val="-2"/>
          <w:sz w:val="20"/>
          <w:szCs w:val="20"/>
        </w:rPr>
        <w:t>r</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Uni</w:t>
      </w:r>
      <w:r w:rsidR="00C20A69">
        <w:rPr>
          <w:rFonts w:ascii="Times New Roman" w:eastAsia="Times New Roman" w:hAnsi="Times New Roman" w:cs="Times New Roman"/>
          <w:spacing w:val="1"/>
          <w:sz w:val="20"/>
          <w:szCs w:val="20"/>
        </w:rPr>
        <w:t>qu</w:t>
      </w:r>
      <w:r w:rsidR="00C20A69">
        <w:rPr>
          <w:rFonts w:ascii="Times New Roman" w:eastAsia="Times New Roman" w:hAnsi="Times New Roman" w:cs="Times New Roman"/>
          <w:spacing w:val="-3"/>
          <w:sz w:val="20"/>
          <w:szCs w:val="20"/>
        </w:rPr>
        <w:t>e</w:t>
      </w:r>
      <w:r w:rsidR="00C20A69">
        <w:rPr>
          <w:rFonts w:ascii="Times New Roman" w:eastAsia="Times New Roman" w:hAnsi="Times New Roman" w:cs="Times New Roman"/>
          <w:sz w:val="20"/>
          <w:szCs w:val="20"/>
        </w:rPr>
        <w:t>? Lower</w:t>
      </w:r>
      <w:r w:rsidR="00C04561" w:rsidRPr="00C04561">
        <w:rPr>
          <w:rFonts w:ascii="Times New Roman" w:eastAsia="Times New Roman" w:hAnsi="Times New Roman" w:cs="Times New Roman"/>
          <w:sz w:val="28"/>
          <w:szCs w:val="28"/>
        </w:rPr>
        <w:t xml:space="preserve"> </w:t>
      </w:r>
      <w:r w:rsidR="00C20A69">
        <w:rPr>
          <w:rFonts w:ascii="Times New Roman" w:eastAsia="Times New Roman" w:hAnsi="Times New Roman" w:cs="Times New Roman"/>
          <w:sz w:val="20"/>
          <w:szCs w:val="20"/>
        </w:rPr>
        <w:t>c</w:t>
      </w:r>
      <w:r w:rsidR="00C20A69">
        <w:rPr>
          <w:rFonts w:ascii="Times New Roman" w:eastAsia="Times New Roman" w:hAnsi="Times New Roman" w:cs="Times New Roman"/>
          <w:spacing w:val="1"/>
          <w:sz w:val="20"/>
          <w:szCs w:val="20"/>
        </w:rPr>
        <w:t>o</w:t>
      </w:r>
      <w:r w:rsidR="00C20A69">
        <w:rPr>
          <w:rFonts w:ascii="Times New Roman" w:eastAsia="Times New Roman" w:hAnsi="Times New Roman" w:cs="Times New Roman"/>
          <w:sz w:val="20"/>
          <w:szCs w:val="20"/>
        </w:rPr>
        <w:t>s</w:t>
      </w:r>
      <w:r w:rsidR="00C20A69">
        <w:rPr>
          <w:rFonts w:ascii="Times New Roman" w:eastAsia="Times New Roman" w:hAnsi="Times New Roman" w:cs="Times New Roman"/>
          <w:spacing w:val="-3"/>
          <w:sz w:val="20"/>
          <w:szCs w:val="20"/>
        </w:rPr>
        <w:t>t</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Q</w:t>
      </w:r>
      <w:r w:rsidR="00C20A69">
        <w:rPr>
          <w:rFonts w:ascii="Times New Roman" w:eastAsia="Times New Roman" w:hAnsi="Times New Roman" w:cs="Times New Roman"/>
          <w:spacing w:val="1"/>
          <w:sz w:val="20"/>
          <w:szCs w:val="20"/>
        </w:rPr>
        <w:t>u</w:t>
      </w:r>
      <w:r w:rsidR="00C20A69">
        <w:rPr>
          <w:rFonts w:ascii="Times New Roman" w:eastAsia="Times New Roman" w:hAnsi="Times New Roman" w:cs="Times New Roman"/>
          <w:sz w:val="20"/>
          <w:szCs w:val="20"/>
        </w:rPr>
        <w:t>alit</w:t>
      </w:r>
      <w:r w:rsidR="00C20A69">
        <w:rPr>
          <w:rFonts w:ascii="Times New Roman" w:eastAsia="Times New Roman" w:hAnsi="Times New Roman" w:cs="Times New Roman"/>
          <w:spacing w:val="-2"/>
          <w:sz w:val="20"/>
          <w:szCs w:val="20"/>
        </w:rPr>
        <w:t>y</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3"/>
          <w:sz w:val="20"/>
          <w:szCs w:val="20"/>
        </w:rPr>
        <w:t xml:space="preserve"> </w:t>
      </w:r>
      <w:r w:rsidR="00C20A69">
        <w:rPr>
          <w:rFonts w:ascii="Times New Roman" w:eastAsia="Times New Roman" w:hAnsi="Times New Roman" w:cs="Times New Roman"/>
          <w:sz w:val="20"/>
          <w:szCs w:val="20"/>
        </w:rPr>
        <w:t>U</w:t>
      </w:r>
      <w:r w:rsidR="00C20A69">
        <w:rPr>
          <w:rFonts w:ascii="Times New Roman" w:eastAsia="Times New Roman" w:hAnsi="Times New Roman" w:cs="Times New Roman"/>
          <w:spacing w:val="1"/>
          <w:sz w:val="20"/>
          <w:szCs w:val="20"/>
        </w:rPr>
        <w:t>n</w:t>
      </w:r>
      <w:r w:rsidR="00C20A69">
        <w:rPr>
          <w:rFonts w:ascii="Times New Roman" w:eastAsia="Times New Roman" w:hAnsi="Times New Roman" w:cs="Times New Roman"/>
          <w:spacing w:val="-2"/>
          <w:sz w:val="20"/>
          <w:szCs w:val="20"/>
        </w:rPr>
        <w:t>i</w:t>
      </w:r>
      <w:r w:rsidR="00C20A69">
        <w:rPr>
          <w:rFonts w:ascii="Times New Roman" w:eastAsia="Times New Roman" w:hAnsi="Times New Roman" w:cs="Times New Roman"/>
          <w:spacing w:val="1"/>
          <w:sz w:val="20"/>
          <w:szCs w:val="20"/>
        </w:rPr>
        <w:t>qu</w:t>
      </w:r>
      <w:r w:rsidR="00C20A69">
        <w:rPr>
          <w:rFonts w:ascii="Times New Roman" w:eastAsia="Times New Roman" w:hAnsi="Times New Roman" w:cs="Times New Roman"/>
          <w:spacing w:val="-1"/>
          <w:sz w:val="20"/>
          <w:szCs w:val="20"/>
        </w:rPr>
        <w:t>e</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Faste</w:t>
      </w:r>
      <w:r w:rsidR="00C20A69">
        <w:rPr>
          <w:rFonts w:ascii="Times New Roman" w:eastAsia="Times New Roman" w:hAnsi="Times New Roman" w:cs="Times New Roman"/>
          <w:spacing w:val="-2"/>
          <w:sz w:val="20"/>
          <w:szCs w:val="20"/>
        </w:rPr>
        <w:t>r</w:t>
      </w:r>
      <w:proofErr w:type="gramStart"/>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w:t>
      </w:r>
      <w:proofErr w:type="gramEnd"/>
    </w:p>
    <w:p w14:paraId="2C6CAFA1" w14:textId="562D3387" w:rsidR="009D4F17" w:rsidRPr="000C171F" w:rsidRDefault="000938E0">
      <w:pPr>
        <w:spacing w:after="0"/>
        <w:rPr>
          <w:sz w:val="20"/>
          <w:szCs w:val="20"/>
        </w:rPr>
      </w:pPr>
      <w:r w:rsidRPr="000C171F">
        <w:rPr>
          <w:sz w:val="20"/>
          <w:szCs w:val="20"/>
        </w:rPr>
        <w:t xml:space="preserve">As I said before, right now all the tickets selling webs or apps are very slow and not that much intuitive, </w:t>
      </w:r>
    </w:p>
    <w:p w14:paraId="60435530" w14:textId="4B8BBE3F" w:rsidR="000C171F" w:rsidRDefault="00D75518">
      <w:pPr>
        <w:spacing w:after="0"/>
        <w:rPr>
          <w:sz w:val="20"/>
          <w:szCs w:val="20"/>
        </w:rPr>
      </w:pPr>
      <w:r>
        <w:rPr>
          <w:noProof/>
        </w:rPr>
        <mc:AlternateContent>
          <mc:Choice Requires="wpg">
            <w:drawing>
              <wp:anchor distT="0" distB="0" distL="114300" distR="114300" simplePos="0" relativeHeight="251628544" behindDoc="1" locked="0" layoutInCell="1" allowOverlap="1" wp14:anchorId="265A2E38" wp14:editId="6B796609">
                <wp:simplePos x="0" y="0"/>
                <wp:positionH relativeFrom="page">
                  <wp:posOffset>617220</wp:posOffset>
                </wp:positionH>
                <wp:positionV relativeFrom="paragraph">
                  <wp:posOffset>139065</wp:posOffset>
                </wp:positionV>
                <wp:extent cx="6629400" cy="1270"/>
                <wp:effectExtent l="11430" t="10160" r="7620" b="7620"/>
                <wp:wrapNone/>
                <wp:docPr id="21"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22" name="Freeform 326"/>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AF65C5" id="Group 325" o:spid="_x0000_s1026" style="position:absolute;margin-left:48.6pt;margin-top:10.95pt;width:522pt;height:.1pt;z-index:-251687936;mso-position-horizontal-relative:page" coordorigin="1008,126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">
                <v:shape id="Freeform 326" o:spid="_x0000_s1027" style="position:absolute;left:1008;top:126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" path="m,l10440,e" filled="f" strokeweight=".48pt">
                  <v:path arrowok="t" o:connecttype="custom" o:connectlocs="0,0;10440,0" o:connectangles="0,0"/>
                </v:shape>
                <w10:wrap anchorx="page"/>
              </v:group>
            </w:pict>
          </mc:Fallback>
        </mc:AlternateContent>
      </w:r>
      <w:r w:rsidR="000938E0" w:rsidRPr="000C171F">
        <w:rPr>
          <w:sz w:val="20"/>
          <w:szCs w:val="20"/>
        </w:rPr>
        <w:t xml:space="preserve">with this new business I’m looking to change that and turn the tickets selling market into a fast and dynamic </w:t>
      </w:r>
    </w:p>
    <w:p w14:paraId="20866B38" w14:textId="7071FEA8" w:rsidR="00C04561" w:rsidRPr="000C171F" w:rsidRDefault="000938E0">
      <w:pPr>
        <w:spacing w:after="0"/>
        <w:rPr>
          <w:sz w:val="20"/>
          <w:szCs w:val="20"/>
        </w:rPr>
      </w:pPr>
      <w:r w:rsidRPr="000C171F">
        <w:rPr>
          <w:sz w:val="20"/>
          <w:szCs w:val="20"/>
        </w:rPr>
        <w:t xml:space="preserve">way to buy your </w:t>
      </w:r>
      <w:r w:rsidR="002B3AA1" w:rsidRPr="000C171F">
        <w:rPr>
          <w:sz w:val="20"/>
          <w:szCs w:val="20"/>
        </w:rPr>
        <w:t>favorites</w:t>
      </w:r>
      <w:r w:rsidRPr="000C171F">
        <w:rPr>
          <w:sz w:val="20"/>
          <w:szCs w:val="20"/>
        </w:rPr>
        <w:t xml:space="preserve"> concert or festivals or just maybe small shows</w:t>
      </w:r>
      <w:r w:rsidR="002B3AA1" w:rsidRPr="000C171F">
        <w:rPr>
          <w:sz w:val="20"/>
          <w:szCs w:val="20"/>
        </w:rPr>
        <w:t xml:space="preserve"> tickets.</w:t>
      </w:r>
    </w:p>
    <w:p w14:paraId="5FCC195C" w14:textId="1FD9C4BF" w:rsidR="00C04561" w:rsidRDefault="00D75518">
      <w:pPr>
        <w:spacing w:after="0"/>
      </w:pPr>
      <w:r>
        <w:rPr>
          <w:noProof/>
        </w:rPr>
        <mc:AlternateContent>
          <mc:Choice Requires="wpg">
            <w:drawing>
              <wp:anchor distT="0" distB="0" distL="114300" distR="114300" simplePos="0" relativeHeight="251629568" behindDoc="1" locked="0" layoutInCell="1" allowOverlap="1" wp14:anchorId="6CABD29D" wp14:editId="49DF8F1F">
                <wp:simplePos x="0" y="0"/>
                <wp:positionH relativeFrom="page">
                  <wp:posOffset>640080</wp:posOffset>
                </wp:positionH>
                <wp:positionV relativeFrom="paragraph">
                  <wp:posOffset>17780</wp:posOffset>
                </wp:positionV>
                <wp:extent cx="6629400" cy="1270"/>
                <wp:effectExtent l="11430" t="6350" r="7620" b="11430"/>
                <wp:wrapNone/>
                <wp:docPr id="19"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674"/>
                          <a:chExt cx="10440" cy="2"/>
                        </a:xfrm>
                      </wpg:grpSpPr>
                      <wps:wsp>
                        <wps:cNvPr id="20" name="Freeform 324"/>
                        <wps:cNvSpPr>
                          <a:spLocks/>
                        </wps:cNvSpPr>
                        <wps:spPr bwMode="auto">
                          <a:xfrm>
                            <a:off x="1008" y="167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5F2414" id="Group 323" o:spid="_x0000_s1026" style="position:absolute;margin-left:50.4pt;margin-top:1.4pt;width:522pt;height:.1pt;z-index:-251686912;mso-position-horizontal-relative:page" coordorigin="1008,1674"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">
                <v:shape id="Freeform 324" o:spid="_x0000_s1027" style="position:absolute;left:1008;top:1674;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" path="m,l10440,e" filled="f" strokeweight=".48pt">
                  <v:path arrowok="t" o:connecttype="custom" o:connectlocs="0,0;10440,0" o:connectangles="0,0"/>
                </v:shape>
                <w10:wrap anchorx="page"/>
              </v:group>
            </w:pict>
          </mc:Fallback>
        </mc:AlternateContent>
      </w:r>
    </w:p>
    <w:p w14:paraId="33F5CC58" w14:textId="77777777" w:rsidR="00C04561" w:rsidRDefault="00C04561">
      <w:pPr>
        <w:spacing w:after="0"/>
        <w:rPr>
          <w:del w:id="0" w:author="Tim Mc Nichols" w:date="2020-10-20T13:50:00Z"/>
        </w:rPr>
      </w:pPr>
    </w:p>
    <w:p w14:paraId="490B2353" w14:textId="5E4F1323" w:rsidR="00C04561" w:rsidRDefault="005054F2">
      <w:pPr>
        <w:spacing w:after="0"/>
        <w:rPr>
          <w:rFonts w:ascii="Times New Roman" w:eastAsia="Times New Roman" w:hAnsi="Times New Roman" w:cs="Times New Roman"/>
          <w:position w:val="-1"/>
        </w:rPr>
        <w:sectPr w:rsidR="00C04561">
          <w:footerReference w:type="default" r:id="rId9"/>
          <w:pgSz w:w="12240" w:h="15840"/>
          <w:pgMar w:top="1480" w:right="640" w:bottom="400" w:left="900" w:header="0" w:footer="218" w:gutter="0"/>
          <w:cols w:space="720"/>
        </w:sectPr>
      </w:pPr>
      <w:r>
        <w:rPr>
          <w:rFonts w:ascii="Times New Roman" w:eastAsia="Times New Roman" w:hAnsi="Times New Roman" w:cs="Times New Roman"/>
          <w:noProof/>
          <w:position w:val="-1"/>
          <w:lang w:val="en-IE" w:eastAsia="en-IE"/>
        </w:rPr>
        <mc:AlternateContent>
          <mc:Choice Requires="wpg">
            <w:drawing>
              <wp:anchor distT="0" distB="0" distL="114300" distR="114300" simplePos="0" relativeHeight="251693056" behindDoc="1" locked="0" layoutInCell="1" allowOverlap="1" wp14:anchorId="16BBBAB0" wp14:editId="3A8A14DC">
                <wp:simplePos x="0" y="0"/>
                <wp:positionH relativeFrom="page">
                  <wp:posOffset>659130</wp:posOffset>
                </wp:positionH>
                <wp:positionV relativeFrom="paragraph">
                  <wp:posOffset>269240</wp:posOffset>
                </wp:positionV>
                <wp:extent cx="6629400" cy="1270"/>
                <wp:effectExtent l="11430" t="12700" r="7620" b="5080"/>
                <wp:wrapNone/>
                <wp:docPr id="17"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18" name="Freeform 362"/>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61" style="position:absolute;margin-left:51.9pt;margin-top:21.2pt;width:522pt;height:.1pt;z-index:-251623424;mso-position-horizontal-relative:page" coordsize="10440,2" coordorigin="1008,1260" o:spid="_x0000_s1026" w14:anchorId="34F13E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">
                <v:shape id="Freeform 362" style="position:absolute;left:1008;top:126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">
                  <v:path arrowok="t" o:connecttype="custom" o:connectlocs="0,0;10440,0" o:connectangles="0,0"/>
                </v:shape>
                <w10:wrap anchorx="page"/>
              </v:group>
            </w:pict>
          </mc:Fallback>
        </mc:AlternateContent>
      </w:r>
    </w:p>
    <w:p w14:paraId="4B570928" w14:textId="77777777" w:rsidR="009D4F17" w:rsidRDefault="00C20A69">
      <w:pPr>
        <w:spacing w:before="21" w:after="0" w:line="238" w:lineRule="auto"/>
        <w:ind w:left="108" w:right="320"/>
        <w:rPr>
          <w:rFonts w:ascii="Times New Roman" w:eastAsia="Times New Roman" w:hAnsi="Times New Roman" w:cs="Times New Roman"/>
        </w:rPr>
      </w:pPr>
      <w:r>
        <w:rPr>
          <w:rFonts w:ascii="Times New Roman" w:eastAsia="Times New Roman" w:hAnsi="Times New Roman" w:cs="Times New Roman"/>
          <w:b/>
          <w:bCs/>
          <w:sz w:val="32"/>
          <w:szCs w:val="32"/>
        </w:rPr>
        <w:lastRenderedPageBreak/>
        <w:t>Step 2 – De</w:t>
      </w:r>
      <w:r>
        <w:rPr>
          <w:rFonts w:ascii="Times New Roman" w:eastAsia="Times New Roman" w:hAnsi="Times New Roman" w:cs="Times New Roman"/>
          <w:b/>
          <w:bCs/>
          <w:spacing w:val="-1"/>
          <w:sz w:val="32"/>
          <w:szCs w:val="32"/>
        </w:rPr>
        <w:t>te</w:t>
      </w:r>
      <w:r>
        <w:rPr>
          <w:rFonts w:ascii="Times New Roman" w:eastAsia="Times New Roman" w:hAnsi="Times New Roman" w:cs="Times New Roman"/>
          <w:b/>
          <w:bCs/>
          <w:sz w:val="32"/>
          <w:szCs w:val="32"/>
        </w:rPr>
        <w:t xml:space="preserve">rmine </w:t>
      </w:r>
      <w:r>
        <w:rPr>
          <w:rFonts w:ascii="Times New Roman" w:eastAsia="Times New Roman" w:hAnsi="Times New Roman" w:cs="Times New Roman"/>
          <w:b/>
          <w:bCs/>
          <w:spacing w:val="-1"/>
          <w:sz w:val="32"/>
          <w:szCs w:val="32"/>
        </w:rPr>
        <w:t>M</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r</w:t>
      </w:r>
      <w:r>
        <w:rPr>
          <w:rFonts w:ascii="Times New Roman" w:eastAsia="Times New Roman" w:hAnsi="Times New Roman" w:cs="Times New Roman"/>
          <w:b/>
          <w:bCs/>
          <w:spacing w:val="-2"/>
          <w:sz w:val="32"/>
          <w:szCs w:val="32"/>
        </w:rPr>
        <w:t>k</w:t>
      </w:r>
      <w:r w:rsidR="005E1EC9">
        <w:rPr>
          <w:rFonts w:ascii="Times New Roman" w:eastAsia="Times New Roman" w:hAnsi="Times New Roman" w:cs="Times New Roman"/>
          <w:b/>
          <w:bCs/>
          <w:sz w:val="32"/>
          <w:szCs w:val="32"/>
        </w:rPr>
        <w:t xml:space="preserve">ets </w:t>
      </w:r>
      <w:r>
        <w:rPr>
          <w:rFonts w:ascii="Times New Roman" w:eastAsia="Times New Roman" w:hAnsi="Times New Roman" w:cs="Times New Roman"/>
        </w:rPr>
        <w:t>(Who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Are there</w:t>
      </w:r>
      <w:r>
        <w:rPr>
          <w:rFonts w:ascii="Times New Roman" w:eastAsia="Times New Roman" w:hAnsi="Times New Roman" w:cs="Times New Roman"/>
          <w:spacing w:val="-4"/>
        </w:rPr>
        <w:t xml:space="preserve"> </w:t>
      </w:r>
      <w:r>
        <w:rPr>
          <w:rFonts w:ascii="Times New Roman" w:eastAsia="Times New Roman" w:hAnsi="Times New Roman" w:cs="Times New Roman"/>
        </w:rPr>
        <w:t>enough</w:t>
      </w:r>
      <w:r>
        <w:rPr>
          <w:rFonts w:ascii="Times New Roman" w:eastAsia="Times New Roman" w:hAnsi="Times New Roman" w:cs="Times New Roman"/>
          <w:spacing w:val="-7"/>
        </w:rPr>
        <w:t xml:space="preserve"> </w:t>
      </w:r>
      <w:r>
        <w:rPr>
          <w:rFonts w:ascii="Times New Roman" w:eastAsia="Times New Roman" w:hAnsi="Times New Roman" w:cs="Times New Roman"/>
        </w:rPr>
        <w:t>cust</w:t>
      </w:r>
      <w:r>
        <w:rPr>
          <w:rFonts w:ascii="Times New Roman" w:eastAsia="Times New Roman" w:hAnsi="Times New Roman" w:cs="Times New Roman"/>
          <w:spacing w:val="2"/>
        </w:rPr>
        <w:t>o</w:t>
      </w:r>
      <w:r>
        <w:rPr>
          <w:rFonts w:ascii="Times New Roman" w:eastAsia="Times New Roman" w:hAnsi="Times New Roman" w:cs="Times New Roman"/>
          <w:spacing w:val="-2"/>
        </w:rPr>
        <w:t>m</w:t>
      </w:r>
      <w:r>
        <w:rPr>
          <w:rFonts w:ascii="Times New Roman" w:eastAsia="Times New Roman" w:hAnsi="Times New Roman" w:cs="Times New Roman"/>
        </w:rPr>
        <w:t>ers?)</w:t>
      </w:r>
    </w:p>
    <w:p w14:paraId="650733D9" w14:textId="77777777" w:rsidR="009D4F17" w:rsidRDefault="009D4F17">
      <w:pPr>
        <w:spacing w:before="1" w:after="0" w:line="120" w:lineRule="exact"/>
        <w:rPr>
          <w:sz w:val="12"/>
          <w:szCs w:val="12"/>
        </w:rPr>
      </w:pPr>
    </w:p>
    <w:p w14:paraId="605CF062" w14:textId="77777777" w:rsidR="009D4F17" w:rsidRDefault="009D4F17">
      <w:pPr>
        <w:spacing w:after="0" w:line="200" w:lineRule="exact"/>
        <w:rPr>
          <w:sz w:val="20"/>
          <w:szCs w:val="20"/>
        </w:rPr>
      </w:pPr>
    </w:p>
    <w:p w14:paraId="687ED6A9" w14:textId="4672E49B" w:rsidR="009D4F17" w:rsidRDefault="005054F2">
      <w:pPr>
        <w:spacing w:after="0" w:line="241" w:lineRule="auto"/>
        <w:ind w:left="108" w:right="423"/>
        <w:rPr>
          <w:rFonts w:ascii="Times New Roman" w:eastAsia="Times New Roman" w:hAnsi="Times New Roman" w:cs="Times New Roman"/>
        </w:rPr>
      </w:pPr>
      <w:r>
        <w:rPr>
          <w:noProof/>
        </w:rPr>
        <mc:AlternateContent>
          <mc:Choice Requires="wpg">
            <w:drawing>
              <wp:anchor distT="0" distB="0" distL="114300" distR="114300" simplePos="0" relativeHeight="251632640" behindDoc="1" locked="0" layoutInCell="1" allowOverlap="1" wp14:anchorId="3AF5A9E9" wp14:editId="13F686B8">
                <wp:simplePos x="0" y="0"/>
                <wp:positionH relativeFrom="page">
                  <wp:posOffset>640080</wp:posOffset>
                </wp:positionH>
                <wp:positionV relativeFrom="paragraph">
                  <wp:posOffset>537845</wp:posOffset>
                </wp:positionV>
                <wp:extent cx="6629400" cy="1270"/>
                <wp:effectExtent l="11430" t="12065" r="7620" b="5715"/>
                <wp:wrapNone/>
                <wp:docPr id="15"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47"/>
                          <a:chExt cx="10440" cy="2"/>
                        </a:xfrm>
                      </wpg:grpSpPr>
                      <wps:wsp>
                        <wps:cNvPr id="16" name="Freeform 318"/>
                        <wps:cNvSpPr>
                          <a:spLocks/>
                        </wps:cNvSpPr>
                        <wps:spPr bwMode="auto">
                          <a:xfrm>
                            <a:off x="1008" y="847"/>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17" style="position:absolute;margin-left:50.4pt;margin-top:42.35pt;width:522pt;height:.1pt;z-index:-251683840;mso-position-horizontal-relative:page" coordsize="10440,2" coordorigin="1008,847" o:spid="_x0000_s1026" w14:anchorId="27743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">
                <v:shape id="Freeform 318" style="position:absolute;left:1008;top:847;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">
                  <v:path arrowok="t" o:connecttype="custom" o:connectlocs="0,0;10440,0" o:connectangles="0,0"/>
                </v:shape>
                <w10:wrap anchorx="page"/>
              </v:group>
            </w:pict>
          </mc:Fallback>
        </mc:AlternateContent>
      </w:r>
      <w:r w:rsidR="00C20A69">
        <w:rPr>
          <w:rFonts w:ascii="Times New Roman" w:eastAsia="Times New Roman" w:hAnsi="Times New Roman" w:cs="Times New Roman"/>
          <w:sz w:val="28"/>
          <w:szCs w:val="28"/>
        </w:rPr>
        <w:t>Wh</w:t>
      </w:r>
      <w:r w:rsidR="690D4FC7">
        <w:rPr>
          <w:rFonts w:ascii="Times New Roman" w:eastAsia="Times New Roman" w:hAnsi="Times New Roman" w:cs="Times New Roman"/>
          <w:sz w:val="28"/>
          <w:szCs w:val="28"/>
        </w:rPr>
        <w:t>o</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are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the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target</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Markets</w:t>
      </w:r>
      <w:r w:rsidR="00C20A69">
        <w:rPr>
          <w:rFonts w:ascii="Times New Roman" w:eastAsia="Times New Roman" w:hAnsi="Times New Roman" w:cs="Times New Roman"/>
          <w:spacing w:val="-9"/>
          <w:sz w:val="28"/>
          <w:szCs w:val="28"/>
        </w:rPr>
        <w:t xml:space="preserve"> </w:t>
      </w:r>
      <w:r w:rsidR="00C20A69">
        <w:rPr>
          <w:rFonts w:ascii="Times New Roman" w:eastAsia="Times New Roman" w:hAnsi="Times New Roman" w:cs="Times New Roman"/>
          <w:sz w:val="28"/>
          <w:szCs w:val="28"/>
        </w:rPr>
        <w:t>for</w:t>
      </w:r>
      <w:r w:rsidR="00C20A69">
        <w:rPr>
          <w:rFonts w:ascii="Times New Roman" w:eastAsia="Times New Roman" w:hAnsi="Times New Roman" w:cs="Times New Roman"/>
          <w:spacing w:val="-3"/>
          <w:sz w:val="28"/>
          <w:szCs w:val="28"/>
        </w:rPr>
        <w:t xml:space="preserve"> </w:t>
      </w:r>
      <w:r w:rsidR="005E1EC9">
        <w:rPr>
          <w:rFonts w:ascii="Times New Roman" w:eastAsia="Times New Roman" w:hAnsi="Times New Roman" w:cs="Times New Roman"/>
          <w:sz w:val="28"/>
          <w:szCs w:val="28"/>
        </w:rPr>
        <w:t>the</w:t>
      </w:r>
      <w:r w:rsidR="00C20A69">
        <w:rPr>
          <w:rFonts w:ascii="Times New Roman" w:eastAsia="Times New Roman" w:hAnsi="Times New Roman" w:cs="Times New Roman"/>
          <w:spacing w:val="-5"/>
          <w:sz w:val="28"/>
          <w:szCs w:val="28"/>
        </w:rPr>
        <w:t xml:space="preserve"> </w:t>
      </w:r>
      <w:r w:rsidR="00C20A69">
        <w:rPr>
          <w:rFonts w:ascii="Times New Roman" w:eastAsia="Times New Roman" w:hAnsi="Times New Roman" w:cs="Times New Roman"/>
          <w:sz w:val="28"/>
          <w:szCs w:val="28"/>
        </w:rPr>
        <w:t>Products</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sz w:val="28"/>
          <w:szCs w:val="28"/>
        </w:rPr>
        <w:t>or</w:t>
      </w:r>
      <w:r w:rsidR="00C20A69">
        <w:rPr>
          <w:rFonts w:ascii="Times New Roman" w:eastAsia="Times New Roman" w:hAnsi="Times New Roman" w:cs="Times New Roman"/>
          <w:spacing w:val="-2"/>
          <w:sz w:val="28"/>
          <w:szCs w:val="28"/>
        </w:rPr>
        <w:t xml:space="preserve"> </w:t>
      </w:r>
      <w:r w:rsidR="00C20A69">
        <w:rPr>
          <w:rFonts w:ascii="Times New Roman" w:eastAsia="Times New Roman" w:hAnsi="Times New Roman" w:cs="Times New Roman"/>
          <w:sz w:val="28"/>
          <w:szCs w:val="28"/>
        </w:rPr>
        <w:t>Services:</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rPr>
        <w:t>(</w:t>
      </w:r>
      <w:r w:rsidR="00C20A69">
        <w:rPr>
          <w:rFonts w:ascii="Times New Roman" w:eastAsia="Times New Roman" w:hAnsi="Times New Roman" w:cs="Times New Roman"/>
          <w:spacing w:val="2"/>
        </w:rPr>
        <w:t>W</w:t>
      </w:r>
      <w:r w:rsidR="00C20A69">
        <w:rPr>
          <w:rFonts w:ascii="Times New Roman" w:eastAsia="Times New Roman" w:hAnsi="Times New Roman" w:cs="Times New Roman"/>
        </w:rPr>
        <w:t>ho</w:t>
      </w:r>
      <w:r w:rsidR="00C20A69">
        <w:rPr>
          <w:rFonts w:ascii="Times New Roman" w:eastAsia="Times New Roman" w:hAnsi="Times New Roman" w:cs="Times New Roman"/>
          <w:spacing w:val="-5"/>
        </w:rPr>
        <w:t xml:space="preserve"> </w:t>
      </w:r>
      <w:r w:rsidR="00C20A69">
        <w:rPr>
          <w:rFonts w:ascii="Times New Roman" w:eastAsia="Times New Roman" w:hAnsi="Times New Roman" w:cs="Times New Roman"/>
        </w:rPr>
        <w:t>will</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buy</w:t>
      </w:r>
      <w:r w:rsidR="00C20A69">
        <w:rPr>
          <w:rFonts w:ascii="Times New Roman" w:eastAsia="Times New Roman" w:hAnsi="Times New Roman" w:cs="Times New Roman"/>
          <w:spacing w:val="-4"/>
        </w:rPr>
        <w:t xml:space="preserve"> </w:t>
      </w:r>
      <w:r w:rsidR="005E1EC9">
        <w:rPr>
          <w:rFonts w:ascii="Times New Roman" w:eastAsia="Times New Roman" w:hAnsi="Times New Roman" w:cs="Times New Roman"/>
        </w:rPr>
        <w:t>the</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product</w:t>
      </w:r>
      <w:r w:rsidR="00C20A69">
        <w:rPr>
          <w:rFonts w:ascii="Times New Roman" w:eastAsia="Times New Roman" w:hAnsi="Times New Roman" w:cs="Times New Roman"/>
          <w:spacing w:val="-7"/>
        </w:rPr>
        <w:t xml:space="preserve"> </w:t>
      </w:r>
      <w:r w:rsidR="00C20A69">
        <w:rPr>
          <w:rFonts w:ascii="Times New Roman" w:eastAsia="Times New Roman" w:hAnsi="Times New Roman" w:cs="Times New Roman"/>
        </w:rPr>
        <w:t>or</w:t>
      </w:r>
      <w:r w:rsidR="00C20A69">
        <w:rPr>
          <w:rFonts w:ascii="Times New Roman" w:eastAsia="Times New Roman" w:hAnsi="Times New Roman" w:cs="Times New Roman"/>
          <w:spacing w:val="-2"/>
        </w:rPr>
        <w:t xml:space="preserve"> </w:t>
      </w:r>
      <w:r w:rsidR="00C20A69">
        <w:rPr>
          <w:rFonts w:ascii="Times New Roman" w:eastAsia="Times New Roman" w:hAnsi="Times New Roman" w:cs="Times New Roman"/>
        </w:rPr>
        <w:t>service? How</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often?</w:t>
      </w:r>
      <w:r w:rsidR="00C20A69">
        <w:rPr>
          <w:rFonts w:ascii="Times New Roman" w:eastAsia="Times New Roman" w:hAnsi="Times New Roman" w:cs="Times New Roman"/>
          <w:spacing w:val="-6"/>
        </w:rPr>
        <w:t xml:space="preserve"> </w:t>
      </w:r>
      <w:r w:rsidR="00C20A69">
        <w:rPr>
          <w:rFonts w:ascii="Times New Roman" w:eastAsia="Times New Roman" w:hAnsi="Times New Roman" w:cs="Times New Roman"/>
        </w:rPr>
        <w:t>Why</w:t>
      </w:r>
      <w:r w:rsidR="00C20A69">
        <w:rPr>
          <w:rFonts w:ascii="Times New Roman" w:eastAsia="Times New Roman" w:hAnsi="Times New Roman" w:cs="Times New Roman"/>
          <w:spacing w:val="-2"/>
        </w:rPr>
        <w:t xml:space="preserve"> </w:t>
      </w:r>
      <w:r w:rsidR="00C20A69">
        <w:rPr>
          <w:rFonts w:ascii="Times New Roman" w:eastAsia="Times New Roman" w:hAnsi="Times New Roman" w:cs="Times New Roman"/>
        </w:rPr>
        <w:t>will</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th</w:t>
      </w:r>
      <w:r w:rsidR="00C20A69">
        <w:rPr>
          <w:rFonts w:ascii="Times New Roman" w:eastAsia="Times New Roman" w:hAnsi="Times New Roman" w:cs="Times New Roman"/>
          <w:spacing w:val="-1"/>
        </w:rPr>
        <w:t>e</w:t>
      </w:r>
      <w:r w:rsidR="00C20A69">
        <w:rPr>
          <w:rFonts w:ascii="Times New Roman" w:eastAsia="Times New Roman" w:hAnsi="Times New Roman" w:cs="Times New Roman"/>
        </w:rPr>
        <w:t>y</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buy</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it?</w:t>
      </w:r>
      <w:r w:rsidR="00D1642A">
        <w:rPr>
          <w:rFonts w:ascii="Times New Roman" w:eastAsia="Times New Roman" w:hAnsi="Times New Roman" w:cs="Times New Roman"/>
        </w:rPr>
        <w:t xml:space="preserve"> Is the market big enough to sustain this product?</w:t>
      </w:r>
      <w:r w:rsidR="005E1EC9">
        <w:rPr>
          <w:rFonts w:ascii="Times New Roman" w:eastAsia="Times New Roman" w:hAnsi="Times New Roman" w:cs="Times New Roman"/>
          <w:spacing w:val="-2"/>
        </w:rPr>
        <w:t>)</w:t>
      </w:r>
    </w:p>
    <w:p w14:paraId="7CD1AE97" w14:textId="77777777" w:rsidR="002B3AA1" w:rsidRDefault="002B3AA1">
      <w:pPr>
        <w:spacing w:after="0" w:line="200" w:lineRule="exact"/>
        <w:rPr>
          <w:sz w:val="20"/>
          <w:szCs w:val="20"/>
        </w:rPr>
      </w:pPr>
      <w:r>
        <w:rPr>
          <w:sz w:val="20"/>
          <w:szCs w:val="20"/>
        </w:rPr>
        <w:t xml:space="preserve">Essentially the youngest generations are more likely to go to concerts or festivals, so this would be my principal target, but older </w:t>
      </w:r>
    </w:p>
    <w:p w14:paraId="5EF023C9" w14:textId="77777777" w:rsidR="002B3AA1" w:rsidRDefault="002B3AA1">
      <w:pPr>
        <w:spacing w:after="0" w:line="200" w:lineRule="exact"/>
        <w:rPr>
          <w:sz w:val="20"/>
          <w:szCs w:val="20"/>
        </w:rPr>
      </w:pPr>
    </w:p>
    <w:p w14:paraId="64FE0349" w14:textId="6F3390C7" w:rsidR="009D4F17" w:rsidRDefault="000C171F">
      <w:pPr>
        <w:spacing w:after="0" w:line="200" w:lineRule="exact"/>
        <w:rPr>
          <w:sz w:val="20"/>
          <w:szCs w:val="20"/>
        </w:rPr>
      </w:pPr>
      <w:r>
        <w:rPr>
          <w:sz w:val="20"/>
          <w:szCs w:val="20"/>
        </w:rPr>
        <w:t>g</w:t>
      </w:r>
      <w:r w:rsidR="002B3AA1">
        <w:rPr>
          <w:sz w:val="20"/>
          <w:szCs w:val="20"/>
        </w:rPr>
        <w:t>enerations</w:t>
      </w:r>
      <w:r>
        <w:rPr>
          <w:sz w:val="20"/>
          <w:szCs w:val="20"/>
        </w:rPr>
        <w:t xml:space="preserve"> are not that far away either. Fortunately, concert and festivals are basically everyday because of the high number of </w:t>
      </w:r>
    </w:p>
    <w:p w14:paraId="0BEC51E4" w14:textId="77777777" w:rsidR="009D4F17" w:rsidRDefault="009D4F17">
      <w:pPr>
        <w:spacing w:after="0" w:line="200" w:lineRule="exact"/>
        <w:rPr>
          <w:sz w:val="20"/>
          <w:szCs w:val="20"/>
        </w:rPr>
      </w:pPr>
    </w:p>
    <w:p w14:paraId="040E4504" w14:textId="77777777" w:rsidR="009D4F17" w:rsidRDefault="009D4F17">
      <w:pPr>
        <w:spacing w:after="0" w:line="200" w:lineRule="exact"/>
        <w:rPr>
          <w:sz w:val="20"/>
          <w:szCs w:val="20"/>
        </w:rPr>
      </w:pPr>
    </w:p>
    <w:p w14:paraId="327A4BDF" w14:textId="175BE427" w:rsidR="009D4F17" w:rsidRDefault="000C171F">
      <w:pPr>
        <w:spacing w:after="0" w:line="200" w:lineRule="exact"/>
        <w:rPr>
          <w:sz w:val="20"/>
          <w:szCs w:val="20"/>
        </w:rPr>
      </w:pPr>
      <w:r>
        <w:rPr>
          <w:sz w:val="20"/>
          <w:szCs w:val="20"/>
        </w:rPr>
        <w:t>artist willing to perform on live with their fans (our targets) in front of them, so there will be loads of buys.</w:t>
      </w:r>
    </w:p>
    <w:p w14:paraId="18BD844E" w14:textId="77777777" w:rsidR="009D4F17" w:rsidRDefault="009D4F17">
      <w:pPr>
        <w:spacing w:after="0" w:line="200" w:lineRule="exact"/>
        <w:rPr>
          <w:sz w:val="20"/>
          <w:szCs w:val="20"/>
        </w:rPr>
      </w:pPr>
    </w:p>
    <w:p w14:paraId="39895318" w14:textId="7AB5D157" w:rsidR="009D4F17" w:rsidRDefault="005054F2" w:rsidP="00D1642A">
      <w:pPr>
        <w:spacing w:before="23" w:after="0" w:line="316" w:lineRule="exact"/>
        <w:ind w:right="-20"/>
        <w:rPr>
          <w:sz w:val="20"/>
          <w:szCs w:val="20"/>
        </w:rPr>
      </w:pPr>
      <w:r>
        <w:rPr>
          <w:noProof/>
          <w:u w:val="single"/>
        </w:rPr>
        <mc:AlternateContent>
          <mc:Choice Requires="wpg">
            <w:drawing>
              <wp:anchor distT="0" distB="0" distL="114300" distR="114300" simplePos="0" relativeHeight="251634688" behindDoc="1" locked="0" layoutInCell="1" allowOverlap="1" wp14:anchorId="7D841D6B" wp14:editId="62693F7F">
                <wp:simplePos x="0" y="0"/>
                <wp:positionH relativeFrom="page">
                  <wp:posOffset>640080</wp:posOffset>
                </wp:positionH>
                <wp:positionV relativeFrom="paragraph">
                  <wp:posOffset>-339090</wp:posOffset>
                </wp:positionV>
                <wp:extent cx="6629400" cy="1270"/>
                <wp:effectExtent l="11430" t="6350" r="7620" b="11430"/>
                <wp:wrapNone/>
                <wp:docPr id="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14" name="Freeform 314"/>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13" style="position:absolute;margin-left:50.4pt;margin-top:-26.7pt;width:522pt;height:.1pt;z-index:-251681792;mso-position-horizontal-relative:page" coordsize="10440,2" coordorigin="1008,-534" o:spid="_x0000_s1026" w14:anchorId="307473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">
                <v:shape id="Freeform 314"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">
                  <v:path arrowok="t" o:connecttype="custom" o:connectlocs="0,0;10440,0" o:connectangles="0,0"/>
                </v:shape>
                <w10:wrap anchorx="page"/>
              </v:group>
            </w:pict>
          </mc:Fallback>
        </mc:AlternateContent>
      </w:r>
      <w:r>
        <w:rPr>
          <w:noProof/>
          <w:u w:val="single"/>
        </w:rPr>
        <mc:AlternateContent>
          <mc:Choice Requires="wpg">
            <w:drawing>
              <wp:anchor distT="0" distB="0" distL="114300" distR="114300" simplePos="0" relativeHeight="251635712" behindDoc="1" locked="0" layoutInCell="1" allowOverlap="1" wp14:anchorId="5069808A" wp14:editId="36445169">
                <wp:simplePos x="0" y="0"/>
                <wp:positionH relativeFrom="page">
                  <wp:posOffset>640080</wp:posOffset>
                </wp:positionH>
                <wp:positionV relativeFrom="paragraph">
                  <wp:posOffset>-76200</wp:posOffset>
                </wp:positionV>
                <wp:extent cx="6629400" cy="1270"/>
                <wp:effectExtent l="11430" t="12065" r="7620" b="5715"/>
                <wp:wrapNone/>
                <wp:docPr id="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12" name="Freeform 312"/>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11" style="position:absolute;margin-left:50.4pt;margin-top:-6pt;width:522pt;height:.1pt;z-index:-251680768;mso-position-horizontal-relative:page" coordsize="10440,2" coordorigin="1008,-120" o:spid="_x0000_s1026" w14:anchorId="51E7EA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">
                <v:shape id="Freeform 312" style="position:absolute;left:1008;top:-12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">
                  <v:path arrowok="t" o:connecttype="custom" o:connectlocs="0,0;10440,0" o:connectangles="0,0"/>
                </v:shape>
                <w10:wrap anchorx="page"/>
              </v:group>
            </w:pict>
          </mc:Fallback>
        </mc:AlternateContent>
      </w:r>
    </w:p>
    <w:p w14:paraId="64458061" w14:textId="77777777" w:rsidR="009D4F17" w:rsidRDefault="009D4F17">
      <w:pPr>
        <w:spacing w:after="0" w:line="200" w:lineRule="exact"/>
        <w:rPr>
          <w:sz w:val="20"/>
          <w:szCs w:val="20"/>
        </w:rPr>
      </w:pPr>
    </w:p>
    <w:p w14:paraId="595B0013" w14:textId="2A0188A4" w:rsidR="009D4F17" w:rsidRDefault="005E1EC9" w:rsidP="005E1EC9">
      <w:pPr>
        <w:spacing w:before="23" w:after="0" w:line="240" w:lineRule="auto"/>
        <w:ind w:left="108" w:right="-20"/>
        <w:rPr>
          <w:rFonts w:ascii="Times New Roman" w:eastAsia="Times New Roman" w:hAnsi="Times New Roman" w:cs="Times New Roman"/>
          <w:position w:val="-1"/>
        </w:rPr>
      </w:pPr>
      <w:r>
        <w:rPr>
          <w:rFonts w:ascii="Times New Roman" w:eastAsia="Times New Roman" w:hAnsi="Times New Roman" w:cs="Times New Roman"/>
          <w:sz w:val="28"/>
          <w:szCs w:val="28"/>
        </w:rPr>
        <w:t>What c</w:t>
      </w:r>
      <w:r w:rsidR="00C20A69">
        <w:rPr>
          <w:rFonts w:ascii="Times New Roman" w:eastAsia="Times New Roman" w:hAnsi="Times New Roman" w:cs="Times New Roman"/>
          <w:sz w:val="28"/>
          <w:szCs w:val="28"/>
        </w:rPr>
        <w:t>o</w:t>
      </w:r>
      <w:r w:rsidR="00C20A69">
        <w:rPr>
          <w:rFonts w:ascii="Times New Roman" w:eastAsia="Times New Roman" w:hAnsi="Times New Roman" w:cs="Times New Roman"/>
          <w:spacing w:val="-1"/>
          <w:sz w:val="28"/>
          <w:szCs w:val="28"/>
        </w:rPr>
        <w:t>m</w:t>
      </w:r>
      <w:r w:rsidR="00C20A69">
        <w:rPr>
          <w:rFonts w:ascii="Times New Roman" w:eastAsia="Times New Roman" w:hAnsi="Times New Roman" w:cs="Times New Roman"/>
          <w:spacing w:val="1"/>
          <w:sz w:val="28"/>
          <w:szCs w:val="28"/>
        </w:rPr>
        <w:t>p</w:t>
      </w:r>
      <w:r w:rsidR="00C20A69">
        <w:rPr>
          <w:rFonts w:ascii="Times New Roman" w:eastAsia="Times New Roman" w:hAnsi="Times New Roman" w:cs="Times New Roman"/>
          <w:sz w:val="28"/>
          <w:szCs w:val="28"/>
        </w:rPr>
        <w:t>etitors</w:t>
      </w:r>
      <w:r w:rsidR="00C20A69">
        <w:rPr>
          <w:rFonts w:ascii="Times New Roman" w:eastAsia="Times New Roman" w:hAnsi="Times New Roman" w:cs="Times New Roman"/>
          <w:spacing w:val="-13"/>
          <w:sz w:val="28"/>
          <w:szCs w:val="28"/>
        </w:rPr>
        <w:t xml:space="preserve"> </w:t>
      </w:r>
      <w:r w:rsidR="00C20A69">
        <w:rPr>
          <w:rFonts w:ascii="Times New Roman" w:eastAsia="Times New Roman" w:hAnsi="Times New Roman" w:cs="Times New Roman"/>
          <w:sz w:val="28"/>
          <w:szCs w:val="28"/>
        </w:rPr>
        <w:t>a</w:t>
      </w:r>
      <w:r w:rsidR="00C20A69">
        <w:rPr>
          <w:rFonts w:ascii="Times New Roman" w:eastAsia="Times New Roman" w:hAnsi="Times New Roman" w:cs="Times New Roman"/>
          <w:spacing w:val="-1"/>
          <w:sz w:val="28"/>
          <w:szCs w:val="28"/>
        </w:rPr>
        <w:t>r</w:t>
      </w:r>
      <w:r w:rsidR="00C20A69">
        <w:rPr>
          <w:rFonts w:ascii="Times New Roman" w:eastAsia="Times New Roman" w:hAnsi="Times New Roman" w:cs="Times New Roman"/>
          <w:sz w:val="28"/>
          <w:szCs w:val="28"/>
        </w:rPr>
        <w:t>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in</w:t>
      </w:r>
      <w:r w:rsidR="00C20A69">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the</w:t>
      </w:r>
      <w:r w:rsidR="00C20A69">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5"/>
          <w:sz w:val="28"/>
          <w:szCs w:val="28"/>
        </w:rPr>
        <w:t>same space?</w:t>
      </w:r>
      <w:r w:rsidR="00C20A69">
        <w:rPr>
          <w:rFonts w:ascii="Times New Roman" w:eastAsia="Times New Roman" w:hAnsi="Times New Roman" w:cs="Times New Roman"/>
          <w:spacing w:val="-5"/>
          <w:sz w:val="28"/>
          <w:szCs w:val="28"/>
        </w:rPr>
        <w:t xml:space="preserve"> </w:t>
      </w:r>
      <w:r w:rsidR="00C20A69">
        <w:rPr>
          <w:rFonts w:ascii="Times New Roman" w:eastAsia="Times New Roman" w:hAnsi="Times New Roman" w:cs="Times New Roman"/>
          <w:spacing w:val="2"/>
          <w:sz w:val="28"/>
          <w:szCs w:val="28"/>
        </w:rPr>
        <w:t>(</w:t>
      </w:r>
      <w:r>
        <w:rPr>
          <w:rFonts w:ascii="Times New Roman" w:eastAsia="Times New Roman" w:hAnsi="Times New Roman" w:cs="Times New Roman"/>
        </w:rPr>
        <w:t>Who</w:t>
      </w:r>
      <w:r w:rsidR="00C20A69">
        <w:rPr>
          <w:rFonts w:ascii="Times New Roman" w:eastAsia="Times New Roman" w:hAnsi="Times New Roman" w:cs="Times New Roman"/>
          <w:spacing w:val="-6"/>
        </w:rPr>
        <w:t xml:space="preserve"> </w:t>
      </w:r>
      <w:r w:rsidR="00C20A69">
        <w:rPr>
          <w:rFonts w:ascii="Times New Roman" w:eastAsia="Times New Roman" w:hAnsi="Times New Roman" w:cs="Times New Roman"/>
        </w:rPr>
        <w:t>are</w:t>
      </w:r>
      <w:r w:rsidR="00C20A69">
        <w:rPr>
          <w:rFonts w:ascii="Times New Roman" w:eastAsia="Times New Roman" w:hAnsi="Times New Roman" w:cs="Times New Roman"/>
          <w:spacing w:val="-1"/>
        </w:rPr>
        <w:t xml:space="preserve"> </w:t>
      </w:r>
      <w:r>
        <w:rPr>
          <w:rFonts w:ascii="Times New Roman" w:eastAsia="Times New Roman" w:hAnsi="Times New Roman" w:cs="Times New Roman"/>
        </w:rPr>
        <w:t>the</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spacing w:val="-2"/>
        </w:rPr>
        <w:t>m</w:t>
      </w:r>
      <w:r w:rsidR="00C20A69">
        <w:rPr>
          <w:rFonts w:ascii="Times New Roman" w:eastAsia="Times New Roman" w:hAnsi="Times New Roman" w:cs="Times New Roman"/>
        </w:rPr>
        <w:t>ain</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co</w:t>
      </w:r>
      <w:r w:rsidR="00C20A69">
        <w:rPr>
          <w:rFonts w:ascii="Times New Roman" w:eastAsia="Times New Roman" w:hAnsi="Times New Roman" w:cs="Times New Roman"/>
          <w:spacing w:val="-2"/>
        </w:rPr>
        <w:t>m</w:t>
      </w:r>
      <w:r w:rsidR="00C20A69">
        <w:rPr>
          <w:rFonts w:ascii="Times New Roman" w:eastAsia="Times New Roman" w:hAnsi="Times New Roman" w:cs="Times New Roman"/>
          <w:spacing w:val="2"/>
        </w:rPr>
        <w:t>p</w:t>
      </w:r>
      <w:r>
        <w:rPr>
          <w:rFonts w:ascii="Times New Roman" w:eastAsia="Times New Roman" w:hAnsi="Times New Roman" w:cs="Times New Roman"/>
        </w:rPr>
        <w:t>etitors? What other similar products are in the market</w:t>
      </w:r>
      <w:r w:rsidR="00C20A69">
        <w:rPr>
          <w:rFonts w:ascii="Times New Roman" w:eastAsia="Times New Roman" w:hAnsi="Times New Roman" w:cs="Times New Roman"/>
          <w:spacing w:val="1"/>
          <w:position w:val="-1"/>
        </w:rPr>
        <w:t>?</w:t>
      </w:r>
      <w:r w:rsidR="0407FA22">
        <w:rPr>
          <w:rFonts w:ascii="Times New Roman" w:eastAsia="Times New Roman" w:hAnsi="Times New Roman" w:cs="Times New Roman"/>
          <w:spacing w:val="1"/>
          <w:position w:val="-1"/>
        </w:rPr>
        <w:t xml:space="preserve"> What are the strengths &amp; weaknesses of competitors? What are their features?</w:t>
      </w:r>
      <w:r w:rsidR="00C20A69">
        <w:rPr>
          <w:rFonts w:ascii="Times New Roman" w:eastAsia="Times New Roman" w:hAnsi="Times New Roman" w:cs="Times New Roman"/>
          <w:position w:val="-1"/>
        </w:rPr>
        <w:t>)</w:t>
      </w:r>
    </w:p>
    <w:p w14:paraId="131EB5E4" w14:textId="3C6018FB" w:rsidR="005E1EC9" w:rsidRDefault="000C171F" w:rsidP="005E1EC9">
      <w:pPr>
        <w:spacing w:before="23" w:after="0" w:line="240" w:lineRule="auto"/>
        <w:ind w:left="108" w:right="-20"/>
        <w:rPr>
          <w:rFonts w:ascii="Times New Roman" w:eastAsia="Times New Roman" w:hAnsi="Times New Roman" w:cs="Times New Roman"/>
        </w:rPr>
      </w:pPr>
      <w:r>
        <w:rPr>
          <w:rFonts w:ascii="Times New Roman" w:eastAsia="Times New Roman" w:hAnsi="Times New Roman" w:cs="Times New Roman"/>
        </w:rPr>
        <w:t>As I said in a question before, the competitors are very weak and not trying enough to make this business bigger tha</w:t>
      </w:r>
      <w:r w:rsidR="00F83497">
        <w:rPr>
          <w:rFonts w:ascii="Times New Roman" w:eastAsia="Times New Roman" w:hAnsi="Times New Roman" w:cs="Times New Roman"/>
        </w:rPr>
        <w:t>n</w:t>
      </w:r>
    </w:p>
    <w:p w14:paraId="1C34AF44" w14:textId="0CDE0962" w:rsidR="009D4F17" w:rsidRDefault="005054F2">
      <w:pPr>
        <w:spacing w:after="0" w:line="200" w:lineRule="exact"/>
        <w:rPr>
          <w:sz w:val="20"/>
          <w:szCs w:val="20"/>
        </w:rPr>
      </w:pPr>
      <w:r>
        <w:rPr>
          <w:noProof/>
        </w:rPr>
        <mc:AlternateContent>
          <mc:Choice Requires="wpg">
            <w:drawing>
              <wp:anchor distT="0" distB="0" distL="114300" distR="114300" simplePos="0" relativeHeight="251650048" behindDoc="1" locked="0" layoutInCell="1" allowOverlap="1" wp14:anchorId="7A7512E8" wp14:editId="471507EE">
                <wp:simplePos x="0" y="0"/>
                <wp:positionH relativeFrom="page">
                  <wp:posOffset>659130</wp:posOffset>
                </wp:positionH>
                <wp:positionV relativeFrom="paragraph">
                  <wp:posOffset>45720</wp:posOffset>
                </wp:positionV>
                <wp:extent cx="6629400" cy="1270"/>
                <wp:effectExtent l="11430" t="8890" r="7620" b="8890"/>
                <wp:wrapNone/>
                <wp:docPr id="9"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24"/>
                          <a:chExt cx="10440" cy="2"/>
                        </a:xfrm>
                      </wpg:grpSpPr>
                      <wps:wsp>
                        <wps:cNvPr id="10" name="Freeform 284"/>
                        <wps:cNvSpPr>
                          <a:spLocks/>
                        </wps:cNvSpPr>
                        <wps:spPr bwMode="auto">
                          <a:xfrm>
                            <a:off x="1008" y="52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283" style="position:absolute;margin-left:51.9pt;margin-top:3.6pt;width:522pt;height:.1pt;z-index:-251666432;mso-position-horizontal-relative:page" coordsize="10440,2" coordorigin="1008,524" o:spid="_x0000_s1026" w14:anchorId="047BCE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">
                <v:shape id="Freeform 284" style="position:absolute;left:1008;top:52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">
                  <v:path arrowok="t" o:connecttype="custom" o:connectlocs="0,0;10440,0" o:connectangles="0,0"/>
                </v:shape>
                <w10:wrap anchorx="page"/>
              </v:group>
            </w:pict>
          </mc:Fallback>
        </mc:AlternateContent>
      </w:r>
    </w:p>
    <w:p w14:paraId="2C348977" w14:textId="1627FBEA" w:rsidR="009D4F17" w:rsidRDefault="00F83497">
      <w:pPr>
        <w:spacing w:after="0" w:line="200" w:lineRule="exact"/>
        <w:rPr>
          <w:sz w:val="20"/>
          <w:szCs w:val="20"/>
        </w:rPr>
      </w:pPr>
      <w:r>
        <w:rPr>
          <w:sz w:val="20"/>
          <w:szCs w:val="20"/>
        </w:rPr>
        <w:t>already is, so the only thing I could say is a treat is not being famous enough between the existing business, luckily, I think it wont</w:t>
      </w:r>
    </w:p>
    <w:p w14:paraId="768A51D3" w14:textId="77777777" w:rsidR="009D4F17" w:rsidRDefault="009D4F17">
      <w:pPr>
        <w:spacing w:after="0" w:line="200" w:lineRule="exact"/>
        <w:rPr>
          <w:sz w:val="20"/>
          <w:szCs w:val="20"/>
        </w:rPr>
      </w:pPr>
    </w:p>
    <w:p w14:paraId="33720350" w14:textId="77777777" w:rsidR="009D4F17" w:rsidRDefault="009D4F17">
      <w:pPr>
        <w:spacing w:after="0" w:line="200" w:lineRule="exact"/>
        <w:rPr>
          <w:sz w:val="20"/>
          <w:szCs w:val="20"/>
        </w:rPr>
      </w:pPr>
    </w:p>
    <w:p w14:paraId="37F5F10D" w14:textId="61C9CD2A" w:rsidR="009D4F17" w:rsidRDefault="00F83497">
      <w:pPr>
        <w:spacing w:after="0" w:line="200" w:lineRule="exact"/>
        <w:rPr>
          <w:sz w:val="20"/>
          <w:szCs w:val="20"/>
        </w:rPr>
      </w:pPr>
      <w:r>
        <w:rPr>
          <w:sz w:val="20"/>
          <w:szCs w:val="20"/>
        </w:rPr>
        <w:t>take long to change this.</w:t>
      </w:r>
    </w:p>
    <w:p w14:paraId="712D4328" w14:textId="77777777" w:rsidR="009D4F17" w:rsidRDefault="009D4F17">
      <w:pPr>
        <w:spacing w:before="3" w:after="0" w:line="220" w:lineRule="exact"/>
      </w:pPr>
    </w:p>
    <w:p w14:paraId="707641A6" w14:textId="7311ED3B" w:rsidR="009D4F17" w:rsidRPr="00FF7029" w:rsidRDefault="005054F2" w:rsidP="00FF7029">
      <w:pPr>
        <w:spacing w:before="23" w:after="0" w:line="316" w:lineRule="exact"/>
        <w:ind w:left="108" w:right="-20"/>
        <w:rPr>
          <w:sz w:val="28"/>
          <w:szCs w:val="28"/>
        </w:rPr>
      </w:pPr>
      <w:r>
        <w:rPr>
          <w:noProof/>
        </w:rPr>
        <mc:AlternateContent>
          <mc:Choice Requires="wpg">
            <w:drawing>
              <wp:anchor distT="0" distB="0" distL="114300" distR="114300" simplePos="0" relativeHeight="251658240" behindDoc="1" locked="0" layoutInCell="1" allowOverlap="1" wp14:anchorId="78635A3F" wp14:editId="19191A48">
                <wp:simplePos x="0" y="0"/>
                <wp:positionH relativeFrom="page">
                  <wp:posOffset>659130</wp:posOffset>
                </wp:positionH>
                <wp:positionV relativeFrom="paragraph">
                  <wp:posOffset>544195</wp:posOffset>
                </wp:positionV>
                <wp:extent cx="6629400" cy="1270"/>
                <wp:effectExtent l="11430" t="7620" r="7620" b="10160"/>
                <wp:wrapNone/>
                <wp:docPr id="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8" name="Freeform 26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267" style="position:absolute;margin-left:51.9pt;margin-top:42.85pt;width:522pt;height:.1pt;z-index:-251658240;mso-position-horizontal-relative:page" coordsize="10440,2" coordorigin="1008,-534" o:spid="_x0000_s1026" w14:anchorId="3073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">
                <v:shape id="Freeform 268"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1072" behindDoc="1" locked="0" layoutInCell="1" allowOverlap="1" wp14:anchorId="168A086B" wp14:editId="346F6C66">
                <wp:simplePos x="0" y="0"/>
                <wp:positionH relativeFrom="page">
                  <wp:posOffset>640080</wp:posOffset>
                </wp:positionH>
                <wp:positionV relativeFrom="paragraph">
                  <wp:posOffset>-339090</wp:posOffset>
                </wp:positionV>
                <wp:extent cx="6629400" cy="1270"/>
                <wp:effectExtent l="11430" t="10160" r="7620" b="7620"/>
                <wp:wrapNone/>
                <wp:docPr id="5"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6" name="Freeform 282"/>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281" style="position:absolute;margin-left:50.4pt;margin-top:-26.7pt;width:522pt;height:.1pt;z-index:-251665408;mso-position-horizontal-relative:page" coordsize="10440,2" coordorigin="1008,-534" o:spid="_x0000_s1026" w14:anchorId="4BAD14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">
                <v:shape id="Freeform 282"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2096" behindDoc="1" locked="0" layoutInCell="1" allowOverlap="1" wp14:anchorId="4871A924" wp14:editId="0528E22E">
                <wp:simplePos x="0" y="0"/>
                <wp:positionH relativeFrom="page">
                  <wp:posOffset>640080</wp:posOffset>
                </wp:positionH>
                <wp:positionV relativeFrom="paragraph">
                  <wp:posOffset>-76200</wp:posOffset>
                </wp:positionV>
                <wp:extent cx="6629400" cy="1270"/>
                <wp:effectExtent l="11430" t="6350" r="7620" b="11430"/>
                <wp:wrapNone/>
                <wp:docPr id="3"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4" name="Freeform 280"/>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279" style="position:absolute;margin-left:50.4pt;margin-top:-6pt;width:522pt;height:.1pt;z-index:-251664384;mso-position-horizontal-relative:page" coordsize="10440,2" coordorigin="1008,-120" o:spid="_x0000_s1026" w14:anchorId="62476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">
                <v:shape id="Freeform 280" style="position:absolute;left:1008;top:-12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">
                  <v:path arrowok="t" o:connecttype="custom" o:connectlocs="0,0;10440,0" o:connectangles="0,0"/>
                </v:shape>
                <w10:wrap anchorx="page"/>
              </v:group>
            </w:pict>
          </mc:Fallback>
        </mc:AlternateContent>
      </w:r>
      <w:r w:rsidR="005E1EC9">
        <w:rPr>
          <w:rFonts w:ascii="Times New Roman" w:eastAsia="Times New Roman" w:hAnsi="Times New Roman" w:cs="Times New Roman"/>
          <w:sz w:val="28"/>
          <w:szCs w:val="28"/>
        </w:rPr>
        <w:t xml:space="preserve">What </w:t>
      </w:r>
      <w:r w:rsidR="00C04561">
        <w:rPr>
          <w:rFonts w:ascii="Times New Roman" w:eastAsia="Times New Roman" w:hAnsi="Times New Roman" w:cs="Times New Roman"/>
          <w:sz w:val="28"/>
          <w:szCs w:val="28"/>
        </w:rPr>
        <w:t>area does</w:t>
      </w:r>
      <w:r w:rsidR="00C20A69">
        <w:rPr>
          <w:rFonts w:ascii="Times New Roman" w:eastAsia="Times New Roman" w:hAnsi="Times New Roman" w:cs="Times New Roman"/>
          <w:spacing w:val="-5"/>
          <w:sz w:val="28"/>
          <w:szCs w:val="28"/>
        </w:rPr>
        <w:t xml:space="preserve"> </w:t>
      </w:r>
      <w:r w:rsidR="005E1EC9">
        <w:rPr>
          <w:rFonts w:ascii="Times New Roman" w:eastAsia="Times New Roman" w:hAnsi="Times New Roman" w:cs="Times New Roman"/>
          <w:sz w:val="28"/>
          <w:szCs w:val="28"/>
        </w:rPr>
        <w:t>the</w:t>
      </w:r>
      <w:r w:rsidR="00C20A69">
        <w:rPr>
          <w:rFonts w:ascii="Times New Roman" w:eastAsia="Times New Roman" w:hAnsi="Times New Roman" w:cs="Times New Roman"/>
          <w:spacing w:val="-4"/>
          <w:sz w:val="28"/>
          <w:szCs w:val="28"/>
        </w:rPr>
        <w:t xml:space="preserve"> </w:t>
      </w:r>
      <w:r w:rsidR="00C04561">
        <w:rPr>
          <w:rFonts w:ascii="Times New Roman" w:eastAsia="Times New Roman" w:hAnsi="Times New Roman" w:cs="Times New Roman"/>
          <w:spacing w:val="-4"/>
          <w:sz w:val="28"/>
          <w:szCs w:val="28"/>
        </w:rPr>
        <w:t xml:space="preserve">product or service </w:t>
      </w:r>
      <w:r w:rsidR="00C20A69">
        <w:rPr>
          <w:rFonts w:ascii="Times New Roman" w:eastAsia="Times New Roman" w:hAnsi="Times New Roman" w:cs="Times New Roman"/>
          <w:sz w:val="28"/>
          <w:szCs w:val="28"/>
        </w:rPr>
        <w:t>focus</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on</w:t>
      </w:r>
      <w:r w:rsidR="00FF7029">
        <w:rPr>
          <w:rFonts w:ascii="Times New Roman" w:eastAsia="Times New Roman" w:hAnsi="Times New Roman" w:cs="Times New Roman"/>
          <w:sz w:val="28"/>
          <w:szCs w:val="28"/>
        </w:rPr>
        <w:t>?</w:t>
      </w:r>
      <w:r w:rsidR="005E1EC9">
        <w:rPr>
          <w:rFonts w:ascii="Times New Roman" w:eastAsia="Times New Roman" w:hAnsi="Times New Roman" w:cs="Times New Roman"/>
          <w:spacing w:val="-3"/>
          <w:sz w:val="28"/>
          <w:szCs w:val="28"/>
        </w:rPr>
        <w:t xml:space="preserve"> </w:t>
      </w:r>
      <w:r w:rsidR="00FF7029">
        <w:rPr>
          <w:rFonts w:ascii="Times New Roman" w:eastAsia="Times New Roman" w:hAnsi="Times New Roman" w:cs="Times New Roman"/>
          <w:spacing w:val="-3"/>
          <w:sz w:val="28"/>
          <w:szCs w:val="28"/>
        </w:rPr>
        <w:t xml:space="preserve"> A</w:t>
      </w:r>
      <w:r w:rsidR="00C20A69">
        <w:rPr>
          <w:rFonts w:ascii="Times New Roman" w:eastAsia="Times New Roman" w:hAnsi="Times New Roman" w:cs="Times New Roman"/>
          <w:spacing w:val="-1"/>
          <w:sz w:val="28"/>
          <w:szCs w:val="28"/>
        </w:rPr>
        <w:t xml:space="preserve"> </w:t>
      </w:r>
      <w:r w:rsidR="00C20A69">
        <w:rPr>
          <w:rFonts w:ascii="Times New Roman" w:eastAsia="Times New Roman" w:hAnsi="Times New Roman" w:cs="Times New Roman"/>
          <w:sz w:val="28"/>
          <w:szCs w:val="28"/>
        </w:rPr>
        <w:t>Market</w:t>
      </w:r>
      <w:r w:rsidR="00C20A69">
        <w:rPr>
          <w:rFonts w:ascii="Times New Roman" w:eastAsia="Times New Roman" w:hAnsi="Times New Roman" w:cs="Times New Roman"/>
          <w:spacing w:val="-8"/>
          <w:sz w:val="28"/>
          <w:szCs w:val="28"/>
        </w:rPr>
        <w:t xml:space="preserve"> </w:t>
      </w:r>
      <w:r w:rsidR="00C20A69">
        <w:rPr>
          <w:rFonts w:ascii="Times New Roman" w:eastAsia="Times New Roman" w:hAnsi="Times New Roman" w:cs="Times New Roman"/>
          <w:sz w:val="28"/>
          <w:szCs w:val="28"/>
        </w:rPr>
        <w:t>Segment</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sz w:val="28"/>
          <w:szCs w:val="28"/>
        </w:rPr>
        <w:t>or</w:t>
      </w:r>
      <w:r w:rsidR="00C20A69">
        <w:rPr>
          <w:rFonts w:ascii="Times New Roman" w:eastAsia="Times New Roman" w:hAnsi="Times New Roman" w:cs="Times New Roman"/>
          <w:spacing w:val="-2"/>
          <w:sz w:val="28"/>
          <w:szCs w:val="28"/>
        </w:rPr>
        <w:t xml:space="preserve"> </w:t>
      </w:r>
      <w:r w:rsidR="00C20A69">
        <w:rPr>
          <w:rFonts w:ascii="Times New Roman" w:eastAsia="Times New Roman" w:hAnsi="Times New Roman" w:cs="Times New Roman"/>
          <w:sz w:val="28"/>
          <w:szCs w:val="28"/>
        </w:rPr>
        <w:t>Niche?</w:t>
      </w:r>
    </w:p>
    <w:p w14:paraId="03C181B5" w14:textId="6A0F2E4D" w:rsidR="00FF7029" w:rsidRPr="00D75518" w:rsidRDefault="00F83497" w:rsidP="00FF7029">
      <w:pPr>
        <w:spacing w:before="23" w:after="0" w:line="316" w:lineRule="exact"/>
        <w:ind w:left="108" w:right="-20"/>
        <w:rPr>
          <w:rFonts w:ascii="Times New Roman" w:eastAsia="Times New Roman" w:hAnsi="Times New Roman" w:cs="Times New Roman"/>
          <w:position w:val="-1"/>
          <w:sz w:val="20"/>
          <w:szCs w:val="20"/>
        </w:rPr>
      </w:pPr>
      <w:r w:rsidRPr="00D75518">
        <w:rPr>
          <w:rFonts w:ascii="Times New Roman" w:eastAsia="Times New Roman" w:hAnsi="Times New Roman" w:cs="Times New Roman"/>
          <w:position w:val="-1"/>
          <w:sz w:val="20"/>
          <w:szCs w:val="20"/>
        </w:rPr>
        <w:t xml:space="preserve">Is focused </w:t>
      </w:r>
      <w:proofErr w:type="gramStart"/>
      <w:r w:rsidRPr="00D75518">
        <w:rPr>
          <w:rFonts w:ascii="Times New Roman" w:eastAsia="Times New Roman" w:hAnsi="Times New Roman" w:cs="Times New Roman"/>
          <w:position w:val="-1"/>
          <w:sz w:val="20"/>
          <w:szCs w:val="20"/>
        </w:rPr>
        <w:t>in</w:t>
      </w:r>
      <w:proofErr w:type="gramEnd"/>
      <w:r w:rsidRPr="00D75518">
        <w:rPr>
          <w:rFonts w:ascii="Times New Roman" w:eastAsia="Times New Roman" w:hAnsi="Times New Roman" w:cs="Times New Roman"/>
          <w:position w:val="-1"/>
          <w:sz w:val="20"/>
          <w:szCs w:val="20"/>
        </w:rPr>
        <w:t xml:space="preserve"> a market segment, my business gives option of selling to different </w:t>
      </w:r>
      <w:r w:rsidR="00D75518" w:rsidRPr="00D75518">
        <w:rPr>
          <w:rFonts w:ascii="Times New Roman" w:eastAsia="Times New Roman" w:hAnsi="Times New Roman" w:cs="Times New Roman"/>
          <w:position w:val="-1"/>
          <w:sz w:val="20"/>
          <w:szCs w:val="20"/>
        </w:rPr>
        <w:t>individuals so they can have their own mini business into mine.</w:t>
      </w:r>
    </w:p>
    <w:p w14:paraId="3199AEBB" w14:textId="77777777" w:rsidR="00FF7029" w:rsidRDefault="00FF7029" w:rsidP="00FF7029">
      <w:pPr>
        <w:spacing w:before="23" w:after="0" w:line="316" w:lineRule="exact"/>
        <w:ind w:left="108" w:right="-20"/>
        <w:rPr>
          <w:rFonts w:ascii="Times New Roman" w:eastAsia="Times New Roman" w:hAnsi="Times New Roman" w:cs="Times New Roman"/>
          <w:position w:val="-1"/>
          <w:sz w:val="28"/>
          <w:szCs w:val="28"/>
        </w:rPr>
      </w:pPr>
    </w:p>
    <w:p w14:paraId="6FD11BB0" w14:textId="77777777" w:rsidR="00D1642A" w:rsidRDefault="00D1642A" w:rsidP="00FF7029">
      <w:pPr>
        <w:spacing w:before="23" w:after="0" w:line="316" w:lineRule="exact"/>
        <w:ind w:left="108" w:right="-20"/>
        <w:rPr>
          <w:rFonts w:ascii="Times New Roman" w:eastAsia="Times New Roman" w:hAnsi="Times New Roman" w:cs="Times New Roman"/>
          <w:sz w:val="28"/>
          <w:szCs w:val="28"/>
        </w:rPr>
      </w:pPr>
    </w:p>
    <w:p w14:paraId="44203463" w14:textId="3ADFB254" w:rsidR="00FF7029" w:rsidRPr="00C04561" w:rsidRDefault="00FF7029" w:rsidP="00FF7029">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position w:val="-1"/>
          <w:sz w:val="28"/>
          <w:szCs w:val="28"/>
        </w:rPr>
        <w:t>What</w:t>
      </w:r>
      <w:r>
        <w:rPr>
          <w:rFonts w:ascii="Times New Roman" w:eastAsia="Times New Roman" w:hAnsi="Times New Roman" w:cs="Times New Roman"/>
          <w:spacing w:val="-3"/>
          <w:position w:val="-1"/>
          <w:sz w:val="28"/>
          <w:szCs w:val="28"/>
        </w:rPr>
        <w:t xml:space="preserve"> s</w:t>
      </w:r>
      <w:r>
        <w:rPr>
          <w:rFonts w:ascii="Times New Roman" w:eastAsia="Times New Roman" w:hAnsi="Times New Roman" w:cs="Times New Roman"/>
          <w:position w:val="-1"/>
          <w:sz w:val="28"/>
          <w:szCs w:val="28"/>
        </w:rPr>
        <w:t>trategies</w:t>
      </w:r>
      <w:r>
        <w:rPr>
          <w:rFonts w:ascii="Times New Roman" w:eastAsia="Times New Roman" w:hAnsi="Times New Roman" w:cs="Times New Roman"/>
          <w:spacing w:val="-11"/>
          <w:position w:val="-1"/>
          <w:sz w:val="28"/>
          <w:szCs w:val="28"/>
        </w:rPr>
        <w:t xml:space="preserve"> do </w:t>
      </w:r>
      <w:r w:rsidR="373277B1">
        <w:rPr>
          <w:rFonts w:ascii="Times New Roman" w:eastAsia="Times New Roman" w:hAnsi="Times New Roman" w:cs="Times New Roman"/>
          <w:spacing w:val="-11"/>
          <w:position w:val="-1"/>
          <w:sz w:val="28"/>
          <w:szCs w:val="28"/>
        </w:rPr>
        <w:t>you</w:t>
      </w:r>
      <w:r>
        <w:rPr>
          <w:rFonts w:ascii="Times New Roman" w:eastAsia="Times New Roman" w:hAnsi="Times New Roman" w:cs="Times New Roman"/>
          <w:spacing w:val="-11"/>
          <w:position w:val="-1"/>
          <w:sz w:val="28"/>
          <w:szCs w:val="28"/>
        </w:rPr>
        <w:t xml:space="preserve"> use </w:t>
      </w:r>
      <w:r>
        <w:rPr>
          <w:rFonts w:ascii="Times New Roman" w:eastAsia="Times New Roman" w:hAnsi="Times New Roman" w:cs="Times New Roman"/>
          <w:position w:val="-1"/>
          <w:sz w:val="28"/>
          <w:szCs w:val="28"/>
        </w:rPr>
        <w:t>to</w:t>
      </w:r>
      <w:r>
        <w:rPr>
          <w:rFonts w:ascii="Times New Roman" w:eastAsia="Times New Roman" w:hAnsi="Times New Roman" w:cs="Times New Roman"/>
          <w:spacing w:val="-2"/>
          <w:position w:val="-1"/>
          <w:sz w:val="28"/>
          <w:szCs w:val="28"/>
        </w:rPr>
        <w:t xml:space="preserve"> </w:t>
      </w:r>
      <w:r>
        <w:rPr>
          <w:rFonts w:ascii="Times New Roman" w:eastAsia="Times New Roman" w:hAnsi="Times New Roman" w:cs="Times New Roman"/>
          <w:position w:val="-1"/>
          <w:sz w:val="28"/>
          <w:szCs w:val="28"/>
        </w:rPr>
        <w:t>co</w:t>
      </w:r>
      <w:r>
        <w:rPr>
          <w:rFonts w:ascii="Times New Roman" w:eastAsia="Times New Roman" w:hAnsi="Times New Roman" w:cs="Times New Roman"/>
          <w:spacing w:val="-1"/>
          <w:position w:val="-1"/>
          <w:sz w:val="28"/>
          <w:szCs w:val="28"/>
        </w:rPr>
        <w:t>m</w:t>
      </w:r>
      <w:r>
        <w:rPr>
          <w:rFonts w:ascii="Times New Roman" w:eastAsia="Times New Roman" w:hAnsi="Times New Roman" w:cs="Times New Roman"/>
          <w:spacing w:val="2"/>
          <w:position w:val="-1"/>
          <w:sz w:val="28"/>
          <w:szCs w:val="28"/>
        </w:rPr>
        <w:t>p</w:t>
      </w:r>
      <w:r>
        <w:rPr>
          <w:rFonts w:ascii="Times New Roman" w:eastAsia="Times New Roman" w:hAnsi="Times New Roman" w:cs="Times New Roman"/>
          <w:position w:val="-1"/>
          <w:sz w:val="28"/>
          <w:szCs w:val="28"/>
        </w:rPr>
        <w:t>e</w:t>
      </w:r>
      <w:r>
        <w:rPr>
          <w:rFonts w:ascii="Times New Roman" w:eastAsia="Times New Roman" w:hAnsi="Times New Roman" w:cs="Times New Roman"/>
          <w:spacing w:val="2"/>
          <w:position w:val="-1"/>
          <w:sz w:val="28"/>
          <w:szCs w:val="28"/>
        </w:rPr>
        <w:t>t</w:t>
      </w:r>
      <w:r>
        <w:rPr>
          <w:rFonts w:ascii="Times New Roman" w:eastAsia="Times New Roman" w:hAnsi="Times New Roman" w:cs="Times New Roman"/>
          <w:position w:val="-1"/>
          <w:sz w:val="28"/>
          <w:szCs w:val="28"/>
        </w:rPr>
        <w:t xml:space="preserve">e in the market?  </w:t>
      </w:r>
      <w:r w:rsidRPr="00C04561">
        <w:rPr>
          <w:rFonts w:ascii="Times New Roman" w:eastAsia="Times New Roman" w:hAnsi="Times New Roman" w:cs="Times New Roman"/>
        </w:rPr>
        <w:t xml:space="preserve">(Cost leader, </w:t>
      </w:r>
      <w:proofErr w:type="gramStart"/>
      <w:r w:rsidRPr="00C04561">
        <w:rPr>
          <w:rFonts w:ascii="Times New Roman" w:eastAsia="Times New Roman" w:hAnsi="Times New Roman" w:cs="Times New Roman"/>
        </w:rPr>
        <w:t>Best</w:t>
      </w:r>
      <w:proofErr w:type="gramEnd"/>
      <w:r w:rsidRPr="00C04561">
        <w:rPr>
          <w:rFonts w:ascii="Times New Roman" w:eastAsia="Times New Roman" w:hAnsi="Times New Roman" w:cs="Times New Roman"/>
        </w:rPr>
        <w:t xml:space="preserve"> price, Focused Differentiator)  </w:t>
      </w:r>
    </w:p>
    <w:p w14:paraId="228680C6" w14:textId="77777777" w:rsidR="00FF7029" w:rsidRDefault="00FF7029" w:rsidP="00FF7029">
      <w:pPr>
        <w:spacing w:before="7" w:after="0" w:line="90" w:lineRule="exact"/>
        <w:rPr>
          <w:sz w:val="9"/>
          <w:szCs w:val="9"/>
        </w:rPr>
      </w:pPr>
    </w:p>
    <w:tbl>
      <w:tblPr>
        <w:tblpPr w:leftFromText="180" w:rightFromText="180" w:vertAnchor="text" w:horzAnchor="margin" w:tblpX="142" w:tblpY="-7"/>
        <w:tblW w:w="10161" w:type="dxa"/>
        <w:tblLayout w:type="fixed"/>
        <w:tblCellMar>
          <w:left w:w="0" w:type="dxa"/>
          <w:right w:w="0" w:type="dxa"/>
        </w:tblCellMar>
        <w:tblLook w:val="01E0" w:firstRow="1" w:lastRow="1" w:firstColumn="1" w:lastColumn="1" w:noHBand="0" w:noVBand="0"/>
      </w:tblPr>
      <w:tblGrid>
        <w:gridCol w:w="311"/>
        <w:gridCol w:w="9850"/>
      </w:tblGrid>
      <w:tr w:rsidR="00D1642A" w14:paraId="5B597B1F" w14:textId="77777777" w:rsidTr="00D1642A">
        <w:trPr>
          <w:trHeight w:hRule="exact" w:val="427"/>
        </w:trPr>
        <w:tc>
          <w:tcPr>
            <w:tcW w:w="311" w:type="dxa"/>
            <w:tcBorders>
              <w:top w:val="nil"/>
              <w:left w:val="nil"/>
              <w:bottom w:val="nil"/>
              <w:right w:val="nil"/>
            </w:tcBorders>
          </w:tcPr>
          <w:p w14:paraId="1D06F85C" w14:textId="77777777" w:rsidR="00D1642A" w:rsidRDefault="00D1642A" w:rsidP="00D1642A">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2F729F64" w14:textId="0EC67517" w:rsidR="00D1642A" w:rsidRDefault="00D1642A" w:rsidP="00D1642A">
            <w:pPr>
              <w:tabs>
                <w:tab w:val="left" w:pos="980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D75518">
              <w:rPr>
                <w:rFonts w:ascii="Times New Roman" w:eastAsia="Times New Roman" w:hAnsi="Times New Roman" w:cs="Times New Roman"/>
                <w:sz w:val="24"/>
                <w:szCs w:val="24"/>
                <w:u w:val="single" w:color="000000"/>
              </w:rPr>
              <w:t>I would be the fastest and easiest to use in the market</w:t>
            </w:r>
            <w:r>
              <w:rPr>
                <w:rFonts w:ascii="Times New Roman" w:eastAsia="Times New Roman" w:hAnsi="Times New Roman" w:cs="Times New Roman"/>
                <w:sz w:val="24"/>
                <w:szCs w:val="24"/>
                <w:u w:val="single" w:color="000000"/>
              </w:rPr>
              <w:tab/>
            </w:r>
          </w:p>
        </w:tc>
      </w:tr>
      <w:tr w:rsidR="00D1642A" w14:paraId="367E3022" w14:textId="77777777" w:rsidTr="00D1642A">
        <w:trPr>
          <w:trHeight w:hRule="exact" w:val="414"/>
        </w:trPr>
        <w:tc>
          <w:tcPr>
            <w:tcW w:w="311" w:type="dxa"/>
            <w:tcBorders>
              <w:top w:val="nil"/>
              <w:left w:val="nil"/>
              <w:bottom w:val="nil"/>
              <w:right w:val="nil"/>
            </w:tcBorders>
          </w:tcPr>
          <w:p w14:paraId="12D52C28" w14:textId="77777777" w:rsidR="00D1642A" w:rsidRDefault="00D1642A" w:rsidP="00D1642A">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170BB07C" w14:textId="517DC715" w:rsidR="00D1642A" w:rsidRDefault="00D1642A" w:rsidP="00D1642A">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proofErr w:type="gramStart"/>
            <w:r w:rsidR="00D75518">
              <w:rPr>
                <w:rFonts w:ascii="Times New Roman" w:eastAsia="Times New Roman" w:hAnsi="Times New Roman" w:cs="Times New Roman"/>
                <w:sz w:val="24"/>
                <w:szCs w:val="24"/>
                <w:u w:val="single" w:color="000000"/>
              </w:rPr>
              <w:t>Also</w:t>
            </w:r>
            <w:proofErr w:type="gramEnd"/>
            <w:r w:rsidR="00D75518">
              <w:rPr>
                <w:rFonts w:ascii="Times New Roman" w:eastAsia="Times New Roman" w:hAnsi="Times New Roman" w:cs="Times New Roman"/>
                <w:sz w:val="24"/>
                <w:szCs w:val="24"/>
                <w:u w:val="single" w:color="000000"/>
              </w:rPr>
              <w:t xml:space="preserve"> I would have the best prices and the best commissions for the artists </w:t>
            </w:r>
            <w:r>
              <w:rPr>
                <w:rFonts w:ascii="Times New Roman" w:eastAsia="Times New Roman" w:hAnsi="Times New Roman" w:cs="Times New Roman"/>
                <w:sz w:val="24"/>
                <w:szCs w:val="24"/>
                <w:u w:val="single" w:color="000000"/>
              </w:rPr>
              <w:tab/>
            </w:r>
          </w:p>
        </w:tc>
      </w:tr>
    </w:tbl>
    <w:p w14:paraId="22094CD7" w14:textId="77777777" w:rsidR="00FF7029" w:rsidRDefault="00FF7029" w:rsidP="00FF7029">
      <w:pPr>
        <w:spacing w:before="15" w:after="0" w:line="280" w:lineRule="exact"/>
        <w:rPr>
          <w:sz w:val="28"/>
          <w:szCs w:val="28"/>
        </w:rPr>
      </w:pPr>
    </w:p>
    <w:p w14:paraId="59D58854" w14:textId="77777777" w:rsidR="00D1642A" w:rsidRDefault="00D1642A" w:rsidP="00FF7029">
      <w:pPr>
        <w:spacing w:before="15" w:after="0" w:line="280" w:lineRule="exact"/>
        <w:rPr>
          <w:sz w:val="28"/>
          <w:szCs w:val="28"/>
        </w:rPr>
      </w:pPr>
    </w:p>
    <w:p w14:paraId="6FDBEF81" w14:textId="77777777" w:rsidR="009D4F17" w:rsidRDefault="009D4F17">
      <w:pPr>
        <w:spacing w:before="1" w:after="0" w:line="140" w:lineRule="exact"/>
        <w:rPr>
          <w:sz w:val="14"/>
          <w:szCs w:val="14"/>
        </w:rPr>
      </w:pPr>
    </w:p>
    <w:p w14:paraId="638024C4" w14:textId="2B3C49C9" w:rsidR="009D4F17" w:rsidRDefault="00C20A69">
      <w:pPr>
        <w:tabs>
          <w:tab w:val="left" w:pos="6800"/>
        </w:tabs>
        <w:spacing w:before="23" w:after="0" w:line="357" w:lineRule="auto"/>
        <w:ind w:left="108" w:right="357"/>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STEP</w:t>
      </w:r>
      <w:r>
        <w:rPr>
          <w:rFonts w:ascii="Times New Roman" w:eastAsia="Times New Roman" w:hAnsi="Times New Roman" w:cs="Times New Roman"/>
          <w:b/>
          <w:bCs/>
          <w:spacing w:val="-7"/>
          <w:sz w:val="28"/>
          <w:szCs w:val="28"/>
        </w:rPr>
        <w:t xml:space="preserve"> </w:t>
      </w:r>
      <w:r w:rsidR="00FF7029">
        <w:rPr>
          <w:rFonts w:ascii="Times New Roman" w:eastAsia="Times New Roman" w:hAnsi="Times New Roman" w:cs="Times New Roman"/>
          <w:b/>
          <w:bCs/>
          <w:sz w:val="28"/>
          <w:szCs w:val="28"/>
        </w:rPr>
        <w:t>3</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Identify</w:t>
      </w:r>
      <w:r>
        <w:rPr>
          <w:rFonts w:ascii="Times New Roman" w:eastAsia="Times New Roman" w:hAnsi="Times New Roman" w:cs="Times New Roman"/>
          <w:b/>
          <w:bCs/>
          <w:spacing w:val="-9"/>
          <w:sz w:val="28"/>
          <w:szCs w:val="28"/>
        </w:rPr>
        <w:t xml:space="preserve"> </w:t>
      </w:r>
      <w:r w:rsidR="005E1EC9">
        <w:rPr>
          <w:rFonts w:ascii="Times New Roman" w:eastAsia="Times New Roman" w:hAnsi="Times New Roman" w:cs="Times New Roman"/>
          <w:b/>
          <w:bCs/>
          <w:sz w:val="28"/>
          <w:szCs w:val="28"/>
        </w:rPr>
        <w:t>Weaknesses</w:t>
      </w:r>
      <w:r w:rsidR="0992E26F">
        <w:rPr>
          <w:rFonts w:ascii="Times New Roman" w:eastAsia="Times New Roman" w:hAnsi="Times New Roman" w:cs="Times New Roman"/>
          <w:b/>
          <w:bCs/>
          <w:sz w:val="28"/>
          <w:szCs w:val="28"/>
        </w:rPr>
        <w:t>/Threats</w:t>
      </w:r>
      <w:r w:rsidR="005E1EC9">
        <w:rPr>
          <w:rFonts w:ascii="Times New Roman" w:eastAsia="Times New Roman" w:hAnsi="Times New Roman" w:cs="Times New Roman"/>
          <w:b/>
          <w:bCs/>
          <w:sz w:val="28"/>
          <w:szCs w:val="28"/>
        </w:rPr>
        <w:t xml:space="preserve"> </w:t>
      </w:r>
      <w:r>
        <w:rPr>
          <w:rFonts w:ascii="Times New Roman" w:eastAsia="Times New Roman" w:hAnsi="Times New Roman" w:cs="Times New Roman"/>
        </w:rPr>
        <w:t>(Consider</w:t>
      </w:r>
      <w:r>
        <w:rPr>
          <w:rFonts w:ascii="Times New Roman" w:eastAsia="Times New Roman" w:hAnsi="Times New Roman" w:cs="Times New Roman"/>
          <w:spacing w:val="-9"/>
        </w:rPr>
        <w:t xml:space="preserve"> </w:t>
      </w:r>
      <w:r>
        <w:rPr>
          <w:rFonts w:ascii="Times New Roman" w:eastAsia="Times New Roman" w:hAnsi="Times New Roman" w:cs="Times New Roman"/>
        </w:rPr>
        <w:t>any</w:t>
      </w:r>
      <w:r>
        <w:rPr>
          <w:rFonts w:ascii="Times New Roman" w:eastAsia="Times New Roman" w:hAnsi="Times New Roman" w:cs="Times New Roman"/>
          <w:spacing w:val="-1"/>
        </w:rPr>
        <w:t xml:space="preserve"> </w:t>
      </w:r>
      <w:r>
        <w:rPr>
          <w:rFonts w:ascii="Times New Roman" w:eastAsia="Times New Roman" w:hAnsi="Times New Roman" w:cs="Times New Roman"/>
        </w:rPr>
        <w:t>potential</w:t>
      </w:r>
      <w:r>
        <w:rPr>
          <w:rFonts w:ascii="Times New Roman" w:eastAsia="Times New Roman" w:hAnsi="Times New Roman" w:cs="Times New Roman"/>
          <w:spacing w:val="-8"/>
        </w:rPr>
        <w:t xml:space="preserve"> </w:t>
      </w:r>
      <w:r>
        <w:rPr>
          <w:rFonts w:ascii="Times New Roman" w:eastAsia="Times New Roman" w:hAnsi="Times New Roman" w:cs="Times New Roman"/>
        </w:rPr>
        <w:t>issues</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m</w:t>
      </w:r>
      <w:r>
        <w:rPr>
          <w:rFonts w:ascii="Times New Roman" w:eastAsia="Times New Roman" w:hAnsi="Times New Roman" w:cs="Times New Roman"/>
        </w:rPr>
        <w:t>ay jeopardize</w:t>
      </w:r>
      <w:r>
        <w:rPr>
          <w:rFonts w:ascii="Times New Roman" w:eastAsia="Times New Roman" w:hAnsi="Times New Roman" w:cs="Times New Roman"/>
          <w:spacing w:val="-9"/>
        </w:rPr>
        <w:t xml:space="preserve"> </w:t>
      </w:r>
      <w:r w:rsidR="005E1EC9">
        <w:rPr>
          <w:rFonts w:ascii="Times New Roman" w:eastAsia="Times New Roman" w:hAnsi="Times New Roman" w:cs="Times New Roman"/>
          <w:spacing w:val="-9"/>
        </w:rPr>
        <w:t>the</w:t>
      </w:r>
      <w:r>
        <w:rPr>
          <w:rFonts w:ascii="Times New Roman" w:eastAsia="Times New Roman" w:hAnsi="Times New Roman" w:cs="Times New Roman"/>
          <w:spacing w:val="-4"/>
        </w:rPr>
        <w:t xml:space="preserve"> </w:t>
      </w:r>
      <w:r>
        <w:rPr>
          <w:rFonts w:ascii="Times New Roman" w:eastAsia="Times New Roman" w:hAnsi="Times New Roman" w:cs="Times New Roman"/>
        </w:rPr>
        <w:t>venture</w:t>
      </w:r>
      <w:r>
        <w:rPr>
          <w:rFonts w:ascii="Times New Roman" w:eastAsia="Times New Roman" w:hAnsi="Times New Roman" w:cs="Times New Roman"/>
          <w:sz w:val="28"/>
          <w:szCs w:val="28"/>
        </w:rPr>
        <w:t>)</w:t>
      </w:r>
    </w:p>
    <w:p w14:paraId="460F6B9D" w14:textId="77777777" w:rsidR="009D4F17" w:rsidRDefault="009D4F17">
      <w:pPr>
        <w:spacing w:after="0" w:line="140" w:lineRule="exact"/>
        <w:rPr>
          <w:sz w:val="14"/>
          <w:szCs w:val="14"/>
        </w:rPr>
      </w:pPr>
    </w:p>
    <w:p w14:paraId="58A03BE7" w14:textId="61BF91F6" w:rsidR="005E1EC9" w:rsidRDefault="005054F2" w:rsidP="00D1642A">
      <w:pPr>
        <w:spacing w:after="0" w:line="200" w:lineRule="exact"/>
        <w:rPr>
          <w:rFonts w:ascii="Times New Roman" w:eastAsia="Times New Roman" w:hAnsi="Times New Roman" w:cs="Times New Roman"/>
          <w:b/>
          <w:bCs/>
          <w:sz w:val="28"/>
          <w:szCs w:val="28"/>
        </w:rPr>
      </w:pPr>
      <w:r>
        <w:rPr>
          <w:noProof/>
        </w:rPr>
        <mc:AlternateContent>
          <mc:Choice Requires="wps">
            <w:drawing>
              <wp:anchor distT="0" distB="0" distL="114300" distR="114300" simplePos="0" relativeHeight="251688960" behindDoc="1" locked="0" layoutInCell="1" allowOverlap="1" wp14:anchorId="4B72B3BA" wp14:editId="01818B09">
                <wp:simplePos x="0" y="0"/>
                <wp:positionH relativeFrom="page">
                  <wp:posOffset>843280</wp:posOffset>
                </wp:positionH>
                <wp:positionV relativeFrom="paragraph">
                  <wp:posOffset>46990</wp:posOffset>
                </wp:positionV>
                <wp:extent cx="6451600" cy="1601470"/>
                <wp:effectExtent l="0" t="0" r="1270" b="1905"/>
                <wp:wrapNone/>
                <wp:docPr id="2"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60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729FB7B2" w:rsidR="009D4F17" w:rsidRDefault="00C20A69">
                                  <w:pPr>
                                    <w:tabs>
                                      <w:tab w:val="left" w:pos="968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D75518">
                                    <w:rPr>
                                      <w:rFonts w:ascii="Times New Roman" w:eastAsia="Times New Roman" w:hAnsi="Times New Roman" w:cs="Times New Roman"/>
                                      <w:sz w:val="24"/>
                                      <w:szCs w:val="24"/>
                                      <w:u w:val="single" w:color="000000"/>
                                    </w:rPr>
                                    <w:t>Not enough visibility in the market</w:t>
                                  </w:r>
                                  <w:r>
                                    <w:rPr>
                                      <w:rFonts w:ascii="Times New Roman" w:eastAsia="Times New Roman" w:hAnsi="Times New Roman" w:cs="Times New Roman"/>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11E767B2"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D75518">
                                    <w:rPr>
                                      <w:rFonts w:ascii="Times New Roman" w:eastAsia="Times New Roman" w:hAnsi="Times New Roman" w:cs="Times New Roman"/>
                                      <w:sz w:val="24"/>
                                      <w:szCs w:val="24"/>
                                      <w:u w:val="single" w:color="000000"/>
                                    </w:rPr>
                                    <w:t>Not enough support from the artist (no feedback)</w:t>
                                  </w:r>
                                  <w:r>
                                    <w:rPr>
                                      <w:rFonts w:ascii="Times New Roman" w:eastAsia="Times New Roman" w:hAnsi="Times New Roman" w:cs="Times New Roman"/>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73AB894E"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D75518">
                                    <w:rPr>
                                      <w:rFonts w:ascii="Times New Roman" w:eastAsia="Times New Roman" w:hAnsi="Times New Roman" w:cs="Times New Roman"/>
                                      <w:sz w:val="24"/>
                                      <w:szCs w:val="24"/>
                                      <w:u w:val="single" w:color="000000"/>
                                    </w:rPr>
                                    <w:t>Covid, the cancelation of concerts and festivals for covid.</w:t>
                                  </w:r>
                                  <w:r>
                                    <w:rPr>
                                      <w:rFonts w:ascii="Times New Roman" w:eastAsia="Times New Roman" w:hAnsi="Times New Roman" w:cs="Times New Roman"/>
                                      <w:sz w:val="24"/>
                                      <w:szCs w:val="24"/>
                                      <w:u w:val="single" w:color="000000"/>
                                    </w:rPr>
                                    <w:tab/>
                                  </w:r>
                                </w:p>
                              </w:tc>
                            </w:tr>
                          </w:tbl>
                          <w:p w14:paraId="53BDCF88" w14:textId="77777777" w:rsidR="009D4F17" w:rsidRDefault="009D4F1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2B3BA" id="_x0000_t202" coordsize="21600,21600" o:spt="202" path="m,l,21600r21600,l21600,xe">
                <v:stroke joinstyle="miter"/>
                <v:path gradientshapeok="t" o:connecttype="rect"/>
              </v:shapetype>
              <v:shape id="Text Box 208" o:spid="_x0000_s1026" type="#_x0000_t202" style="position:absolute;margin-left:66.4pt;margin-top:3.7pt;width:508pt;height:126.1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729FB7B2" w:rsidR="009D4F17" w:rsidRDefault="00C20A69">
                            <w:pPr>
                              <w:tabs>
                                <w:tab w:val="left" w:pos="968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D75518">
                              <w:rPr>
                                <w:rFonts w:ascii="Times New Roman" w:eastAsia="Times New Roman" w:hAnsi="Times New Roman" w:cs="Times New Roman"/>
                                <w:sz w:val="24"/>
                                <w:szCs w:val="24"/>
                                <w:u w:val="single" w:color="000000"/>
                              </w:rPr>
                              <w:t>Not enough visibility in the market</w:t>
                            </w:r>
                            <w:r>
                              <w:rPr>
                                <w:rFonts w:ascii="Times New Roman" w:eastAsia="Times New Roman" w:hAnsi="Times New Roman" w:cs="Times New Roman"/>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11E767B2"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D75518">
                              <w:rPr>
                                <w:rFonts w:ascii="Times New Roman" w:eastAsia="Times New Roman" w:hAnsi="Times New Roman" w:cs="Times New Roman"/>
                                <w:sz w:val="24"/>
                                <w:szCs w:val="24"/>
                                <w:u w:val="single" w:color="000000"/>
                              </w:rPr>
                              <w:t>Not enough support from the artist (no feedback)</w:t>
                            </w:r>
                            <w:r>
                              <w:rPr>
                                <w:rFonts w:ascii="Times New Roman" w:eastAsia="Times New Roman" w:hAnsi="Times New Roman" w:cs="Times New Roman"/>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73AB894E"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D75518">
                              <w:rPr>
                                <w:rFonts w:ascii="Times New Roman" w:eastAsia="Times New Roman" w:hAnsi="Times New Roman" w:cs="Times New Roman"/>
                                <w:sz w:val="24"/>
                                <w:szCs w:val="24"/>
                                <w:u w:val="single" w:color="000000"/>
                              </w:rPr>
                              <w:t>Covid, the cancelation of concerts and festivals for covid.</w:t>
                            </w:r>
                            <w:r>
                              <w:rPr>
                                <w:rFonts w:ascii="Times New Roman" w:eastAsia="Times New Roman" w:hAnsi="Times New Roman" w:cs="Times New Roman"/>
                                <w:sz w:val="24"/>
                                <w:szCs w:val="24"/>
                                <w:u w:val="single" w:color="000000"/>
                              </w:rPr>
                              <w:tab/>
                            </w:r>
                          </w:p>
                        </w:tc>
                      </w:tr>
                    </w:tbl>
                    <w:p w14:paraId="53BDCF88" w14:textId="77777777" w:rsidR="009D4F17" w:rsidRDefault="009D4F17">
                      <w:pPr>
                        <w:spacing w:after="0" w:line="240" w:lineRule="auto"/>
                      </w:pPr>
                    </w:p>
                  </w:txbxContent>
                </v:textbox>
                <w10:wrap anchorx="page"/>
              </v:shape>
            </w:pict>
          </mc:Fallback>
        </mc:AlternateContent>
      </w:r>
    </w:p>
    <w:p w14:paraId="1626ECE7"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E5B278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3A08E03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018EFE18"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5B69D35" w14:textId="77777777" w:rsidR="00D1642A" w:rsidRDefault="00D1642A" w:rsidP="00FF7029">
      <w:pPr>
        <w:spacing w:after="0" w:line="240" w:lineRule="auto"/>
        <w:ind w:left="108" w:right="-20"/>
        <w:rPr>
          <w:rFonts w:ascii="Times New Roman" w:eastAsia="Times New Roman" w:hAnsi="Times New Roman" w:cs="Times New Roman"/>
          <w:sz w:val="24"/>
          <w:szCs w:val="24"/>
        </w:rPr>
      </w:pPr>
    </w:p>
    <w:p w14:paraId="272CEE7D" w14:textId="77777777" w:rsidR="006707FD" w:rsidRDefault="006707FD" w:rsidP="00C20A69">
      <w:pPr>
        <w:spacing w:before="23" w:after="0" w:line="316" w:lineRule="exact"/>
        <w:ind w:left="108" w:right="-20"/>
        <w:rPr>
          <w:rFonts w:ascii="Times New Roman" w:eastAsia="Times New Roman" w:hAnsi="Times New Roman" w:cs="Times New Roman"/>
          <w:position w:val="-1"/>
          <w:sz w:val="28"/>
          <w:szCs w:val="28"/>
        </w:rPr>
      </w:pPr>
    </w:p>
    <w:p w14:paraId="25A1C850" w14:textId="77777777" w:rsidR="006707FD" w:rsidRDefault="006707FD" w:rsidP="00C20A69">
      <w:pPr>
        <w:spacing w:before="23" w:after="0" w:line="316" w:lineRule="exact"/>
        <w:ind w:left="108" w:right="-20"/>
        <w:rPr>
          <w:rFonts w:ascii="Times New Roman" w:eastAsia="Times New Roman" w:hAnsi="Times New Roman" w:cs="Times New Roman"/>
          <w:position w:val="-1"/>
          <w:sz w:val="28"/>
          <w:szCs w:val="28"/>
        </w:rPr>
      </w:pPr>
    </w:p>
    <w:p w14:paraId="53B09A3E" w14:textId="77777777" w:rsidR="006707FD" w:rsidRDefault="006707FD" w:rsidP="00C20A69">
      <w:pPr>
        <w:spacing w:before="23" w:after="0" w:line="316" w:lineRule="exact"/>
        <w:ind w:left="108" w:right="-20"/>
        <w:rPr>
          <w:rFonts w:ascii="Times New Roman" w:eastAsia="Times New Roman" w:hAnsi="Times New Roman" w:cs="Times New Roman"/>
          <w:position w:val="-1"/>
          <w:sz w:val="28"/>
          <w:szCs w:val="28"/>
        </w:rPr>
      </w:pPr>
    </w:p>
    <w:p w14:paraId="3CB592F8" w14:textId="77777777" w:rsidR="006707FD" w:rsidRDefault="006707FD" w:rsidP="00C20A69">
      <w:pPr>
        <w:spacing w:before="23" w:after="0" w:line="316" w:lineRule="exact"/>
        <w:ind w:left="108" w:right="-20"/>
        <w:rPr>
          <w:rFonts w:ascii="Times New Roman" w:eastAsia="Times New Roman" w:hAnsi="Times New Roman" w:cs="Times New Roman"/>
          <w:position w:val="-1"/>
          <w:sz w:val="28"/>
          <w:szCs w:val="28"/>
        </w:rPr>
      </w:pPr>
    </w:p>
    <w:p w14:paraId="0E5B192C" w14:textId="77777777" w:rsidR="006707FD" w:rsidRDefault="006707FD" w:rsidP="00C20A69">
      <w:pPr>
        <w:spacing w:before="23" w:after="0" w:line="316" w:lineRule="exact"/>
        <w:ind w:left="108" w:right="-20"/>
        <w:rPr>
          <w:rFonts w:ascii="Times New Roman" w:eastAsia="Times New Roman" w:hAnsi="Times New Roman" w:cs="Times New Roman"/>
          <w:position w:val="-1"/>
          <w:sz w:val="28"/>
          <w:szCs w:val="28"/>
        </w:rPr>
      </w:pPr>
    </w:p>
    <w:p w14:paraId="7C8EDCEA" w14:textId="77777777" w:rsidR="006707FD" w:rsidRDefault="006707FD" w:rsidP="00C20A69">
      <w:pPr>
        <w:spacing w:before="23" w:after="0" w:line="316" w:lineRule="exact"/>
        <w:ind w:left="108" w:right="-20"/>
        <w:rPr>
          <w:rFonts w:ascii="Times New Roman" w:eastAsia="Times New Roman" w:hAnsi="Times New Roman" w:cs="Times New Roman"/>
          <w:position w:val="-1"/>
          <w:sz w:val="28"/>
          <w:szCs w:val="28"/>
        </w:rPr>
      </w:pPr>
    </w:p>
    <w:p w14:paraId="068B13A9" w14:textId="77777777" w:rsidR="006707FD" w:rsidRDefault="006707FD" w:rsidP="00C20A69">
      <w:pPr>
        <w:spacing w:before="23" w:after="0" w:line="316" w:lineRule="exact"/>
        <w:ind w:left="108" w:right="-20"/>
        <w:rPr>
          <w:rFonts w:ascii="Times New Roman" w:eastAsia="Times New Roman" w:hAnsi="Times New Roman" w:cs="Times New Roman"/>
          <w:position w:val="-1"/>
          <w:sz w:val="28"/>
          <w:szCs w:val="28"/>
        </w:rPr>
      </w:pPr>
    </w:p>
    <w:p w14:paraId="29B9E6D4" w14:textId="0FBDFC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lastRenderedPageBreak/>
        <w:t>The Feasibility Study completed allows you to make an informed evaluation about the business idea</w:t>
      </w:r>
      <w:r w:rsidR="00473CF2">
        <w:rPr>
          <w:rFonts w:ascii="Times New Roman" w:eastAsia="Times New Roman" w:hAnsi="Times New Roman" w:cs="Times New Roman"/>
          <w:position w:val="-1"/>
          <w:sz w:val="28"/>
          <w:szCs w:val="28"/>
        </w:rPr>
        <w:t>.</w:t>
      </w:r>
    </w:p>
    <w:p w14:paraId="5BD91986"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p>
    <w:p w14:paraId="32B50099" w14:textId="16BF7564" w:rsidR="00FF7029" w:rsidRDefault="00FF7029" w:rsidP="00473CF2">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w:t>
      </w:r>
      <w:r w:rsidRPr="00C20A69">
        <w:rPr>
          <w:rFonts w:ascii="Times New Roman" w:eastAsia="Times New Roman" w:hAnsi="Times New Roman" w:cs="Times New Roman"/>
          <w:position w:val="-1"/>
          <w:sz w:val="28"/>
          <w:szCs w:val="28"/>
        </w:rPr>
        <w:tab/>
      </w:r>
      <w:r w:rsidR="00473CF2">
        <w:rPr>
          <w:rFonts w:ascii="Times New Roman" w:eastAsia="Times New Roman" w:hAnsi="Times New Roman" w:cs="Times New Roman"/>
          <w:position w:val="-1"/>
          <w:sz w:val="28"/>
          <w:szCs w:val="28"/>
        </w:rPr>
        <w:t xml:space="preserve">Weight up the Pros and Cons of the </w:t>
      </w:r>
      <w:r w:rsidRPr="00C20A69">
        <w:rPr>
          <w:rFonts w:ascii="Times New Roman" w:eastAsia="Times New Roman" w:hAnsi="Times New Roman" w:cs="Times New Roman"/>
          <w:position w:val="-1"/>
          <w:sz w:val="28"/>
          <w:szCs w:val="28"/>
        </w:rPr>
        <w:t>product</w:t>
      </w:r>
      <w:r w:rsidR="00473CF2">
        <w:rPr>
          <w:rFonts w:ascii="Times New Roman" w:eastAsia="Times New Roman" w:hAnsi="Times New Roman" w:cs="Times New Roman"/>
          <w:position w:val="-1"/>
          <w:sz w:val="28"/>
          <w:szCs w:val="28"/>
        </w:rPr>
        <w:t>.  Is this a good business innovation</w:t>
      </w:r>
      <w:r w:rsidRPr="00C20A69">
        <w:rPr>
          <w:rFonts w:ascii="Times New Roman" w:eastAsia="Times New Roman" w:hAnsi="Times New Roman" w:cs="Times New Roman"/>
          <w:position w:val="-1"/>
          <w:sz w:val="28"/>
          <w:szCs w:val="28"/>
        </w:rPr>
        <w:t>?</w:t>
      </w:r>
    </w:p>
    <w:p w14:paraId="4A074123" w14:textId="135AC451" w:rsidR="00D75518" w:rsidRDefault="00D75518" w:rsidP="00473CF2">
      <w:pPr>
        <w:spacing w:before="23" w:after="0" w:line="316" w:lineRule="exact"/>
        <w:ind w:left="108" w:right="-20"/>
        <w:rPr>
          <w:rFonts w:ascii="Times New Roman" w:eastAsia="Times New Roman" w:hAnsi="Times New Roman" w:cs="Times New Roman"/>
          <w:position w:val="-1"/>
          <w:sz w:val="28"/>
          <w:szCs w:val="28"/>
        </w:rPr>
      </w:pPr>
    </w:p>
    <w:p w14:paraId="1C2A20C8" w14:textId="2AB4526C" w:rsidR="00D75518" w:rsidRPr="007A66AE" w:rsidRDefault="00D75518" w:rsidP="00473CF2">
      <w:pPr>
        <w:spacing w:before="23" w:after="0" w:line="316" w:lineRule="exact"/>
        <w:ind w:left="108" w:right="-20"/>
        <w:rPr>
          <w:rFonts w:eastAsia="Times New Roman" w:cstheme="minorHAnsi"/>
          <w:position w:val="-1"/>
          <w:sz w:val="24"/>
          <w:szCs w:val="24"/>
        </w:rPr>
      </w:pPr>
      <w:r w:rsidRPr="007A66AE">
        <w:rPr>
          <w:rFonts w:eastAsia="Times New Roman" w:cstheme="minorHAnsi"/>
          <w:position w:val="-1"/>
          <w:sz w:val="24"/>
          <w:szCs w:val="24"/>
        </w:rPr>
        <w:t xml:space="preserve">My business is by far a very good idea and way to make good money and more in this market where the competition is so weak and not supporting the improvement </w:t>
      </w:r>
      <w:r w:rsidR="006707FD" w:rsidRPr="007A66AE">
        <w:rPr>
          <w:rFonts w:eastAsia="Times New Roman" w:cstheme="minorHAnsi"/>
          <w:position w:val="-1"/>
          <w:sz w:val="24"/>
          <w:szCs w:val="24"/>
        </w:rPr>
        <w:t>and visibility of this business, that’s why the pros of my product is the novelty in the market</w:t>
      </w:r>
      <w:r w:rsidR="007A66AE" w:rsidRPr="007A66AE">
        <w:rPr>
          <w:rFonts w:eastAsia="Times New Roman" w:cstheme="minorHAnsi"/>
          <w:position w:val="-1"/>
          <w:sz w:val="24"/>
          <w:szCs w:val="24"/>
        </w:rPr>
        <w:t xml:space="preserve"> and</w:t>
      </w:r>
      <w:r w:rsidR="006707FD" w:rsidRPr="007A66AE">
        <w:rPr>
          <w:rFonts w:eastAsia="Times New Roman" w:cstheme="minorHAnsi"/>
          <w:position w:val="-1"/>
          <w:sz w:val="24"/>
          <w:szCs w:val="24"/>
        </w:rPr>
        <w:t xml:space="preserve"> the difference between the competition</w:t>
      </w:r>
      <w:r w:rsidR="007A66AE" w:rsidRPr="007A66AE">
        <w:rPr>
          <w:rFonts w:eastAsia="Times New Roman" w:cstheme="minorHAnsi"/>
          <w:position w:val="-1"/>
          <w:sz w:val="24"/>
          <w:szCs w:val="24"/>
        </w:rPr>
        <w:t xml:space="preserve">, the cons on the other hand would be the already mentioned in the last question, not enough visibility, or feedback from the artist and the cancelation of the concert of festivals we are selling the tickets of. </w:t>
      </w:r>
    </w:p>
    <w:p w14:paraId="64E4BC08" w14:textId="77777777" w:rsidR="00FF7029" w:rsidRPr="00C20A69" w:rsidRDefault="00FF7029" w:rsidP="00C20A69">
      <w:pPr>
        <w:spacing w:before="23" w:after="0" w:line="316" w:lineRule="exact"/>
        <w:ind w:right="-20"/>
        <w:rPr>
          <w:rFonts w:ascii="Times New Roman" w:eastAsia="Times New Roman" w:hAnsi="Times New Roman" w:cs="Times New Roman"/>
          <w:position w:val="-1"/>
          <w:sz w:val="28"/>
          <w:szCs w:val="28"/>
        </w:rPr>
      </w:pPr>
    </w:p>
    <w:sectPr w:rsidR="00FF7029" w:rsidRPr="00C20A69" w:rsidSect="005E1EC9">
      <w:pgSz w:w="12240" w:h="15840"/>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9A91F" w14:textId="77777777" w:rsidR="00CF1242" w:rsidRDefault="00CF1242">
      <w:pPr>
        <w:spacing w:after="0" w:line="240" w:lineRule="auto"/>
      </w:pPr>
      <w:r>
        <w:separator/>
      </w:r>
    </w:p>
  </w:endnote>
  <w:endnote w:type="continuationSeparator" w:id="0">
    <w:p w14:paraId="095C065A" w14:textId="77777777" w:rsidR="00CF1242" w:rsidRDefault="00CF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B1A4" w14:textId="6B3FFB10" w:rsidR="009D4F17" w:rsidRDefault="005054F2">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7302AFB9">
              <v:stroke joinstyle="miter"/>
              <v:path gradientshapeok="t" o:connecttype="rect"/>
            </v:shapetype>
            <v:shape id="Text Box 1" style="position:absolute;margin-left:566.5pt;margin-top:769.95pt;width:10.3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">
              <v:textbox inset="0,0,0,0">
                <w:txbxContent>
                  <w:p w:rsidR="009D4F17" w:rsidRDefault="00C20A69" w14:paraId="3BE338F6" w14:textId="77777777">
                    <w:pPr>
                      <w:spacing w:after="0" w:line="269" w:lineRule="exact"/>
                      <w:ind w:left="40" w:right="-20"/>
                      <w:rPr>
                        <w:rFonts w:ascii="Times New Roman" w:hAnsi="Times New Roman" w:eastAsia="Times New Roman" w:cs="Times New Roman"/>
                        <w:sz w:val="24"/>
                        <w:szCs w:val="24"/>
                      </w:rPr>
                    </w:pPr>
                    <w:r>
                      <w:fldChar w:fldCharType="begin"/>
                    </w:r>
                    <w:r>
                      <w:rPr>
                        <w:rFonts w:ascii="Times New Roman" w:hAnsi="Times New Roman" w:eastAsia="Times New Roman" w:cs="Times New Roman"/>
                        <w:sz w:val="24"/>
                        <w:szCs w:val="24"/>
                      </w:rPr>
                      <w:instrText xml:space="preserve"> PAGE </w:instrText>
                    </w:r>
                    <w:r>
                      <w:fldChar w:fldCharType="separate"/>
                    </w:r>
                    <w:r w:rsidR="00473CF2">
                      <w:rPr>
                        <w:rFonts w:ascii="Times New Roman" w:hAnsi="Times New Roman" w:eastAsia="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B439" w14:textId="77777777" w:rsidR="00CF1242" w:rsidRDefault="00CF1242">
      <w:pPr>
        <w:spacing w:after="0" w:line="240" w:lineRule="auto"/>
      </w:pPr>
      <w:r>
        <w:separator/>
      </w:r>
    </w:p>
  </w:footnote>
  <w:footnote w:type="continuationSeparator" w:id="0">
    <w:p w14:paraId="5932715F" w14:textId="77777777" w:rsidR="00CF1242" w:rsidRDefault="00CF1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0938E0"/>
    <w:rsid w:val="000C171F"/>
    <w:rsid w:val="0012160E"/>
    <w:rsid w:val="00150290"/>
    <w:rsid w:val="002B3AA1"/>
    <w:rsid w:val="002F37FF"/>
    <w:rsid w:val="00473CF2"/>
    <w:rsid w:val="004858E7"/>
    <w:rsid w:val="004DCD32"/>
    <w:rsid w:val="005054F2"/>
    <w:rsid w:val="005E1EC9"/>
    <w:rsid w:val="006707FD"/>
    <w:rsid w:val="007A66AE"/>
    <w:rsid w:val="009D4F17"/>
    <w:rsid w:val="00C04561"/>
    <w:rsid w:val="00C20A69"/>
    <w:rsid w:val="00C45C5B"/>
    <w:rsid w:val="00C54095"/>
    <w:rsid w:val="00CF1242"/>
    <w:rsid w:val="00D1642A"/>
    <w:rsid w:val="00D75518"/>
    <w:rsid w:val="00F83497"/>
    <w:rsid w:val="00FF7029"/>
    <w:rsid w:val="01D3DCB1"/>
    <w:rsid w:val="02F3C561"/>
    <w:rsid w:val="0407FA22"/>
    <w:rsid w:val="06F1D126"/>
    <w:rsid w:val="08FDF72D"/>
    <w:rsid w:val="0992E26F"/>
    <w:rsid w:val="0FFD3EB4"/>
    <w:rsid w:val="1204EB61"/>
    <w:rsid w:val="15A09FBC"/>
    <w:rsid w:val="16D6726C"/>
    <w:rsid w:val="1E03E63D"/>
    <w:rsid w:val="217301BD"/>
    <w:rsid w:val="28BB7C76"/>
    <w:rsid w:val="2CC94B44"/>
    <w:rsid w:val="2ECA04FB"/>
    <w:rsid w:val="32523B00"/>
    <w:rsid w:val="34629346"/>
    <w:rsid w:val="36C76083"/>
    <w:rsid w:val="3711BE83"/>
    <w:rsid w:val="373277B1"/>
    <w:rsid w:val="3C3AFC1B"/>
    <w:rsid w:val="4061E566"/>
    <w:rsid w:val="4348C857"/>
    <w:rsid w:val="44DA5FEA"/>
    <w:rsid w:val="4AC3BE2C"/>
    <w:rsid w:val="4E83564D"/>
    <w:rsid w:val="51D92FF0"/>
    <w:rsid w:val="524F28F8"/>
    <w:rsid w:val="555CD18D"/>
    <w:rsid w:val="55DBE33A"/>
    <w:rsid w:val="5AE7C2D7"/>
    <w:rsid w:val="5BFC58C7"/>
    <w:rsid w:val="5C036182"/>
    <w:rsid w:val="5C9E2F56"/>
    <w:rsid w:val="5D1EADAF"/>
    <w:rsid w:val="5F25D524"/>
    <w:rsid w:val="5F33303B"/>
    <w:rsid w:val="62610980"/>
    <w:rsid w:val="656896C6"/>
    <w:rsid w:val="65F71C69"/>
    <w:rsid w:val="67ED3FFA"/>
    <w:rsid w:val="690D4FC7"/>
    <w:rsid w:val="6DA81613"/>
    <w:rsid w:val="6DD44089"/>
    <w:rsid w:val="73E880CD"/>
    <w:rsid w:val="76BD4FC6"/>
    <w:rsid w:val="774EF859"/>
    <w:rsid w:val="7792C058"/>
    <w:rsid w:val="7A7A1357"/>
    <w:rsid w:val="7E05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0EECE"/>
  <w15:docId w15:val="{E0723CD1-8FEB-4086-A743-F6206A8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0" ma:contentTypeDescription="Create a new document." ma:contentTypeScope="" ma:versionID="b0907f9ee39ee485c891031d8970df0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6FB2CD-C290-4170-8B82-7CB085F32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6B5D1F-270C-40F1-B958-9AD66A6C3827}">
  <ds:schemaRefs>
    <ds:schemaRef ds:uri="http://schemas.microsoft.com/sharepoint/v3/contenttype/forms"/>
  </ds:schemaRefs>
</ds:datastoreItem>
</file>

<file path=customXml/itemProps3.xml><?xml version="1.0" encoding="utf-8"?>
<ds:datastoreItem xmlns:ds="http://schemas.openxmlformats.org/officeDocument/2006/customXml" ds:itemID="{9C160EB5-8F84-4504-B2F5-17F087299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creator>lbenton</dc:creator>
  <cp:lastModifiedBy>Juan Navio Nunez (Student)</cp:lastModifiedBy>
  <cp:revision>2</cp:revision>
  <dcterms:created xsi:type="dcterms:W3CDTF">2022-02-08T23:29:00Z</dcterms:created>
  <dcterms:modified xsi:type="dcterms:W3CDTF">2022-02-08T23:29:00Z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0x0101009DD9A7A92E247C46BBFB0ECFFECF0422</vt:lpwstr>
  </property>
</Properties>
</file>